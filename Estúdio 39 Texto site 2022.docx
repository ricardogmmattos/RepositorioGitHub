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363" w:rsidRDefault="00684817">
      <w:r>
        <w:t>Estúdio 39 – Textos Site 221212</w:t>
      </w:r>
    </w:p>
    <w:p w:rsidR="00684817" w:rsidRDefault="00684817"/>
    <w:p w:rsidR="00684817" w:rsidRPr="00684817" w:rsidRDefault="00684817" w:rsidP="00684817">
      <w:pPr>
        <w:shd w:val="clear" w:color="auto" w:fill="FFFFFF"/>
        <w:spacing w:before="100" w:beforeAutospacing="1" w:after="100" w:afterAutospacing="1" w:line="336" w:lineRule="atLeast"/>
        <w:jc w:val="center"/>
        <w:textAlignment w:val="baseline"/>
        <w:outlineLvl w:val="0"/>
        <w:rPr>
          <w:rFonts w:ascii="Arial" w:eastAsia="Times New Roman" w:hAnsi="Arial" w:cs="Arial"/>
          <w:b/>
          <w:bCs/>
          <w:color w:val="333333"/>
          <w:kern w:val="36"/>
          <w:sz w:val="62"/>
          <w:szCs w:val="62"/>
          <w:lang w:eastAsia="pt-BR"/>
        </w:rPr>
      </w:pPr>
      <w:r w:rsidRPr="00684817">
        <w:rPr>
          <w:rFonts w:ascii="Arial" w:eastAsia="Times New Roman" w:hAnsi="Arial" w:cs="Arial"/>
          <w:b/>
          <w:bCs/>
          <w:color w:val="333333"/>
          <w:kern w:val="36"/>
          <w:sz w:val="62"/>
          <w:szCs w:val="62"/>
          <w:lang w:eastAsia="pt-BR"/>
        </w:rPr>
        <w:t>O que fazemos?</w:t>
      </w:r>
    </w:p>
    <w:p w:rsidR="00684817" w:rsidRDefault="00684817" w:rsidP="00684817">
      <w:pPr>
        <w:pStyle w:val="Ttulo5"/>
        <w:shd w:val="clear" w:color="auto" w:fill="FFFFFF"/>
        <w:spacing w:before="0"/>
        <w:jc w:val="center"/>
        <w:textAlignment w:val="baseline"/>
        <w:rPr>
          <w:rFonts w:ascii="Arial" w:hAnsi="Arial" w:cs="Arial"/>
          <w:color w:val="000000"/>
          <w:sz w:val="39"/>
          <w:szCs w:val="39"/>
        </w:rPr>
      </w:pPr>
      <w:hyperlink r:id="rId5" w:history="1">
        <w:r>
          <w:rPr>
            <w:rStyle w:val="Hyperlink"/>
            <w:rFonts w:ascii="inherit" w:hAnsi="inherit" w:cs="Arial"/>
            <w:sz w:val="39"/>
            <w:szCs w:val="39"/>
            <w:u w:val="none"/>
            <w:bdr w:val="none" w:sz="0" w:space="0" w:color="auto" w:frame="1"/>
          </w:rPr>
          <w:t>Design &amp; Branding</w:t>
        </w:r>
      </w:hyperlink>
    </w:p>
    <w:p w:rsidR="00684817" w:rsidRDefault="00684817">
      <w:pPr>
        <w:rPr>
          <w:rFonts w:ascii="Arial" w:hAnsi="Arial" w:cs="Arial"/>
          <w:color w:val="000000"/>
          <w:shd w:val="clear" w:color="auto" w:fill="FFFFFF"/>
        </w:rPr>
      </w:pPr>
      <w:r>
        <w:rPr>
          <w:rFonts w:ascii="Arial" w:hAnsi="Arial" w:cs="Arial"/>
          <w:color w:val="000000"/>
          <w:shd w:val="clear" w:color="auto" w:fill="FFFFFF"/>
        </w:rPr>
        <w:t>Desde a Criação da sua Logo ao desenvolvimento de toda a sua Papelaria e a da Gestão da sua Marca.</w:t>
      </w:r>
    </w:p>
    <w:p w:rsidR="00684817" w:rsidRDefault="00684817">
      <w:pPr>
        <w:rPr>
          <w:rFonts w:ascii="Arial" w:hAnsi="Arial" w:cs="Arial"/>
          <w:color w:val="000000"/>
          <w:shd w:val="clear" w:color="auto" w:fill="FFFFFF"/>
        </w:rPr>
      </w:pPr>
    </w:p>
    <w:p w:rsidR="00684817" w:rsidRDefault="00684817" w:rsidP="00684817">
      <w:pPr>
        <w:pStyle w:val="Ttulo5"/>
        <w:shd w:val="clear" w:color="auto" w:fill="FFFFFF"/>
        <w:spacing w:before="0"/>
        <w:jc w:val="center"/>
        <w:textAlignment w:val="baseline"/>
        <w:rPr>
          <w:rFonts w:ascii="Arial" w:hAnsi="Arial" w:cs="Arial"/>
          <w:color w:val="000000"/>
          <w:sz w:val="39"/>
          <w:szCs w:val="39"/>
        </w:rPr>
      </w:pPr>
      <w:hyperlink r:id="rId6" w:history="1">
        <w:r>
          <w:rPr>
            <w:rStyle w:val="Hyperlink"/>
            <w:rFonts w:ascii="inherit" w:hAnsi="inherit" w:cs="Arial"/>
            <w:sz w:val="39"/>
            <w:szCs w:val="39"/>
            <w:u w:val="none"/>
            <w:bdr w:val="none" w:sz="0" w:space="0" w:color="auto" w:frame="1"/>
          </w:rPr>
          <w:t>Projetos em BIM</w:t>
        </w:r>
      </w:hyperlink>
    </w:p>
    <w:p w:rsidR="00684817" w:rsidRDefault="00684817">
      <w:pPr>
        <w:rPr>
          <w:rFonts w:ascii="Arial" w:hAnsi="Arial" w:cs="Arial"/>
          <w:color w:val="000000"/>
          <w:shd w:val="clear" w:color="auto" w:fill="FFFFFF"/>
        </w:rPr>
      </w:pPr>
      <w:r>
        <w:rPr>
          <w:rFonts w:ascii="Arial" w:hAnsi="Arial" w:cs="Arial"/>
          <w:color w:val="000000"/>
          <w:shd w:val="clear" w:color="auto" w:fill="FFFFFF"/>
        </w:rPr>
        <w:t>Fazemos o seu Projetos de Arquitetura ou terceirizamos o do seu escritório em BIM ou .</w:t>
      </w:r>
      <w:proofErr w:type="spellStart"/>
      <w:r>
        <w:rPr>
          <w:rFonts w:ascii="Arial" w:hAnsi="Arial" w:cs="Arial"/>
          <w:color w:val="000000"/>
          <w:shd w:val="clear" w:color="auto" w:fill="FFFFFF"/>
        </w:rPr>
        <w:t>dwg</w:t>
      </w:r>
      <w:proofErr w:type="spellEnd"/>
      <w:r>
        <w:rPr>
          <w:rFonts w:ascii="Arial" w:hAnsi="Arial" w:cs="Arial"/>
          <w:color w:val="000000"/>
          <w:shd w:val="clear" w:color="auto" w:fill="FFFFFF"/>
        </w:rPr>
        <w:t>.</w:t>
      </w:r>
    </w:p>
    <w:p w:rsidR="00684817" w:rsidRDefault="00684817">
      <w:pPr>
        <w:rPr>
          <w:rFonts w:ascii="Arial" w:hAnsi="Arial" w:cs="Arial"/>
          <w:color w:val="000000"/>
          <w:shd w:val="clear" w:color="auto" w:fill="FFFFFF"/>
        </w:rPr>
      </w:pPr>
    </w:p>
    <w:p w:rsidR="00684817" w:rsidRDefault="00684817" w:rsidP="00684817">
      <w:pPr>
        <w:pStyle w:val="Ttulo5"/>
        <w:shd w:val="clear" w:color="auto" w:fill="FFFFFF"/>
        <w:spacing w:before="0"/>
        <w:jc w:val="center"/>
        <w:textAlignment w:val="baseline"/>
        <w:rPr>
          <w:rFonts w:ascii="Arial" w:hAnsi="Arial" w:cs="Arial"/>
          <w:color w:val="000000"/>
          <w:sz w:val="39"/>
          <w:szCs w:val="39"/>
        </w:rPr>
      </w:pPr>
      <w:hyperlink r:id="rId7" w:history="1">
        <w:r>
          <w:rPr>
            <w:rStyle w:val="Hyperlink"/>
            <w:rFonts w:ascii="inherit" w:hAnsi="inherit" w:cs="Arial"/>
            <w:sz w:val="39"/>
            <w:szCs w:val="39"/>
            <w:u w:val="none"/>
            <w:bdr w:val="none" w:sz="0" w:space="0" w:color="auto" w:frame="1"/>
          </w:rPr>
          <w:t>Imagens 3D</w:t>
        </w:r>
      </w:hyperlink>
    </w:p>
    <w:p w:rsidR="00684817" w:rsidRDefault="00684817">
      <w:pPr>
        <w:rPr>
          <w:rFonts w:ascii="Arial" w:hAnsi="Arial" w:cs="Arial"/>
          <w:color w:val="000000"/>
          <w:shd w:val="clear" w:color="auto" w:fill="FFFFFF"/>
        </w:rPr>
      </w:pPr>
      <w:r>
        <w:rPr>
          <w:rFonts w:ascii="Arial" w:hAnsi="Arial" w:cs="Arial"/>
          <w:color w:val="000000"/>
          <w:shd w:val="clear" w:color="auto" w:fill="FFFFFF"/>
        </w:rPr>
        <w:t>Plantas Humanizadas, Diagramas, Perspectivas Explodidas, Imagens 3D e Imagens Panorâmicas 360°</w:t>
      </w:r>
    </w:p>
    <w:p w:rsidR="00684817" w:rsidRDefault="00684817">
      <w:pPr>
        <w:rPr>
          <w:rFonts w:ascii="Arial" w:hAnsi="Arial" w:cs="Arial"/>
          <w:color w:val="000000"/>
          <w:shd w:val="clear" w:color="auto" w:fill="FFFFFF"/>
        </w:rPr>
      </w:pPr>
    </w:p>
    <w:p w:rsidR="00684817" w:rsidRDefault="00684817" w:rsidP="00684817">
      <w:pPr>
        <w:pStyle w:val="Ttulo1"/>
        <w:shd w:val="clear" w:color="auto" w:fill="FDD850"/>
        <w:spacing w:before="240" w:beforeAutospacing="0" w:after="240" w:afterAutospacing="0"/>
        <w:jc w:val="center"/>
        <w:textAlignment w:val="baseline"/>
        <w:rPr>
          <w:rFonts w:ascii="Arial" w:hAnsi="Arial" w:cs="Arial"/>
          <w:color w:val="333333"/>
          <w:sz w:val="62"/>
          <w:szCs w:val="62"/>
        </w:rPr>
      </w:pPr>
      <w:r>
        <w:rPr>
          <w:rFonts w:ascii="Arial" w:hAnsi="Arial" w:cs="Arial"/>
          <w:color w:val="333333"/>
          <w:sz w:val="62"/>
          <w:szCs w:val="62"/>
        </w:rPr>
        <w:t>Design &amp; Branding + Projetos em BIM + Imagens 3D</w:t>
      </w:r>
    </w:p>
    <w:p w:rsidR="00684817" w:rsidRDefault="00684817"/>
    <w:p w:rsidR="00684817" w:rsidRDefault="00684817" w:rsidP="00684817">
      <w:pPr>
        <w:pStyle w:val="Ttulo1"/>
        <w:shd w:val="clear" w:color="auto" w:fill="EAEAEA"/>
        <w:spacing w:before="240" w:beforeAutospacing="0" w:after="240" w:afterAutospacing="0"/>
        <w:textAlignment w:val="baseline"/>
        <w:rPr>
          <w:rFonts w:ascii="Arial" w:hAnsi="Arial" w:cs="Arial"/>
          <w:color w:val="333333"/>
          <w:sz w:val="62"/>
          <w:szCs w:val="62"/>
        </w:rPr>
      </w:pPr>
      <w:r>
        <w:rPr>
          <w:rFonts w:ascii="Arial" w:hAnsi="Arial" w:cs="Arial"/>
          <w:color w:val="333333"/>
          <w:sz w:val="62"/>
          <w:szCs w:val="62"/>
        </w:rPr>
        <w:t>Branding</w:t>
      </w:r>
    </w:p>
    <w:p w:rsidR="00684817" w:rsidRDefault="00684817" w:rsidP="00684817">
      <w:pPr>
        <w:pStyle w:val="NormalWeb"/>
        <w:shd w:val="clear" w:color="auto" w:fill="EAEAEA"/>
        <w:textAlignment w:val="baseline"/>
        <w:rPr>
          <w:rFonts w:ascii="Arial" w:hAnsi="Arial" w:cs="Arial"/>
          <w:color w:val="333333"/>
        </w:rPr>
      </w:pPr>
      <w:r>
        <w:rPr>
          <w:rFonts w:ascii="Arial" w:hAnsi="Arial" w:cs="Arial"/>
          <w:b/>
          <w:bCs/>
          <w:i/>
          <w:iCs/>
          <w:color w:val="333333"/>
        </w:rPr>
        <w:t>Branding</w:t>
      </w:r>
      <w:r>
        <w:rPr>
          <w:rFonts w:ascii="Arial" w:hAnsi="Arial" w:cs="Arial"/>
          <w:color w:val="333333"/>
        </w:rPr>
        <w:t> ou </w:t>
      </w:r>
      <w:proofErr w:type="spellStart"/>
      <w:r>
        <w:rPr>
          <w:rFonts w:ascii="Arial" w:hAnsi="Arial" w:cs="Arial"/>
          <w:b/>
          <w:bCs/>
          <w:i/>
          <w:iCs/>
          <w:color w:val="333333"/>
        </w:rPr>
        <w:t>brand</w:t>
      </w:r>
      <w:proofErr w:type="spellEnd"/>
      <w:r>
        <w:rPr>
          <w:rFonts w:ascii="Arial" w:hAnsi="Arial" w:cs="Arial"/>
          <w:b/>
          <w:bCs/>
          <w:i/>
          <w:iCs/>
          <w:color w:val="333333"/>
        </w:rPr>
        <w:t xml:space="preserve"> management</w:t>
      </w:r>
      <w:r>
        <w:rPr>
          <w:rFonts w:ascii="Arial" w:hAnsi="Arial" w:cs="Arial"/>
          <w:color w:val="333333"/>
        </w:rPr>
        <w:t> (do inglês, </w:t>
      </w:r>
      <w:r>
        <w:rPr>
          <w:rFonts w:ascii="Arial" w:hAnsi="Arial" w:cs="Arial"/>
          <w:b/>
          <w:bCs/>
          <w:color w:val="333333"/>
        </w:rPr>
        <w:t>gestão de marcas</w:t>
      </w:r>
      <w:r>
        <w:rPr>
          <w:rFonts w:ascii="Arial" w:hAnsi="Arial" w:cs="Arial"/>
          <w:color w:val="333333"/>
        </w:rPr>
        <w:t>) refere-se à gestão da marca (em inglês, </w:t>
      </w:r>
      <w:proofErr w:type="spellStart"/>
      <w:r>
        <w:rPr>
          <w:rFonts w:ascii="Arial" w:hAnsi="Arial" w:cs="Arial"/>
          <w:i/>
          <w:iCs/>
          <w:color w:val="333333"/>
        </w:rPr>
        <w:t>brand</w:t>
      </w:r>
      <w:proofErr w:type="spellEnd"/>
      <w:r>
        <w:rPr>
          <w:rFonts w:ascii="Arial" w:hAnsi="Arial" w:cs="Arial"/>
          <w:color w:val="333333"/>
        </w:rPr>
        <w:t>) de uma empresa, tais como seu nome, as imagens ou ideias a ela associadas, incluindo </w:t>
      </w:r>
      <w:r>
        <w:rPr>
          <w:rFonts w:ascii="Arial" w:hAnsi="Arial" w:cs="Arial"/>
          <w:i/>
          <w:iCs/>
          <w:color w:val="333333"/>
        </w:rPr>
        <w:t>slogans</w:t>
      </w:r>
      <w:r>
        <w:rPr>
          <w:rFonts w:ascii="Arial" w:hAnsi="Arial" w:cs="Arial"/>
          <w:color w:val="333333"/>
        </w:rPr>
        <w:t>, símbolos, logotipos e outros elementos de identidade visual que a representam ou aos seus produtos e serviços.</w:t>
      </w:r>
    </w:p>
    <w:p w:rsidR="00684817" w:rsidRDefault="00684817" w:rsidP="00684817">
      <w:pPr>
        <w:pStyle w:val="NormalWeb"/>
        <w:shd w:val="clear" w:color="auto" w:fill="EAEAEA"/>
        <w:textAlignment w:val="baseline"/>
        <w:rPr>
          <w:rFonts w:ascii="Arial" w:hAnsi="Arial" w:cs="Arial"/>
          <w:color w:val="333333"/>
        </w:rPr>
      </w:pPr>
      <w:r>
        <w:rPr>
          <w:rFonts w:ascii="Arial" w:hAnsi="Arial" w:cs="Arial"/>
          <w:i/>
          <w:iCs/>
          <w:color w:val="333333"/>
        </w:rPr>
        <w:t>Branding</w:t>
      </w:r>
      <w:r>
        <w:rPr>
          <w:rFonts w:ascii="Arial" w:hAnsi="Arial" w:cs="Arial"/>
          <w:color w:val="333333"/>
        </w:rPr>
        <w:t> também pode referir-se ao próprio trabalho ou ao conjunto de práticas e técnicas de construção e consolidação de uma marca no mercado. A construção de uma marca forte para um produto, uma linha de produtos ou de serviços é consequência de um relacionamento satisfatório com o mercado-</w:t>
      </w:r>
      <w:r>
        <w:rPr>
          <w:rFonts w:ascii="Arial" w:hAnsi="Arial" w:cs="Arial"/>
          <w:color w:val="333333"/>
        </w:rPr>
        <w:lastRenderedPageBreak/>
        <w:t>alvo. Quando esta identificação positiva se torna forte o bastante, a marca passa a valer mais do que o próprio produto oferecido.</w:t>
      </w:r>
    </w:p>
    <w:p w:rsidR="00684817" w:rsidRDefault="00684817" w:rsidP="00684817">
      <w:pPr>
        <w:pStyle w:val="NormalWeb"/>
        <w:shd w:val="clear" w:color="auto" w:fill="EAEAEA"/>
        <w:textAlignment w:val="baseline"/>
        <w:rPr>
          <w:rFonts w:ascii="Arial" w:hAnsi="Arial" w:cs="Arial"/>
          <w:color w:val="333333"/>
        </w:rPr>
      </w:pPr>
      <w:r>
        <w:rPr>
          <w:rFonts w:ascii="Arial" w:hAnsi="Arial" w:cs="Arial"/>
          <w:color w:val="333333"/>
        </w:rPr>
        <w:t>O </w:t>
      </w:r>
      <w:r>
        <w:rPr>
          <w:rFonts w:ascii="Arial" w:hAnsi="Arial" w:cs="Arial"/>
          <w:i/>
          <w:iCs/>
          <w:color w:val="333333"/>
        </w:rPr>
        <w:t>branding</w:t>
      </w:r>
      <w:r>
        <w:rPr>
          <w:rFonts w:ascii="Arial" w:hAnsi="Arial" w:cs="Arial"/>
          <w:color w:val="333333"/>
        </w:rPr>
        <w:t> consiste não apenas em ações de marketing com o propósito de aumentar a exposição da marca no mercado, mas também em ações internas na empresa, para transmitir a imagem pretendida. Além disso, o </w:t>
      </w:r>
      <w:r>
        <w:rPr>
          <w:rFonts w:ascii="Arial" w:hAnsi="Arial" w:cs="Arial"/>
          <w:i/>
          <w:iCs/>
          <w:color w:val="333333"/>
        </w:rPr>
        <w:t>branding</w:t>
      </w:r>
      <w:r>
        <w:rPr>
          <w:rFonts w:ascii="Arial" w:hAnsi="Arial" w:cs="Arial"/>
          <w:color w:val="333333"/>
        </w:rPr>
        <w:t> tem também a finalidade de incrementar o </w:t>
      </w:r>
      <w:proofErr w:type="spellStart"/>
      <w:r>
        <w:rPr>
          <w:rFonts w:ascii="Arial" w:hAnsi="Arial" w:cs="Arial"/>
          <w:i/>
          <w:iCs/>
          <w:color w:val="333333"/>
        </w:rPr>
        <w:t>brand</w:t>
      </w:r>
      <w:proofErr w:type="spellEnd"/>
      <w:r>
        <w:rPr>
          <w:rFonts w:ascii="Arial" w:hAnsi="Arial" w:cs="Arial"/>
          <w:i/>
          <w:iCs/>
          <w:color w:val="333333"/>
        </w:rPr>
        <w:t xml:space="preserve"> </w:t>
      </w:r>
      <w:proofErr w:type="spellStart"/>
      <w:r>
        <w:rPr>
          <w:rFonts w:ascii="Arial" w:hAnsi="Arial" w:cs="Arial"/>
          <w:i/>
          <w:iCs/>
          <w:color w:val="333333"/>
        </w:rPr>
        <w:t>equity</w:t>
      </w:r>
      <w:proofErr w:type="spellEnd"/>
      <w:r>
        <w:rPr>
          <w:rFonts w:ascii="Arial" w:hAnsi="Arial" w:cs="Arial"/>
          <w:color w:val="333333"/>
        </w:rPr>
        <w:t xml:space="preserve">, </w:t>
      </w:r>
      <w:proofErr w:type="gramStart"/>
      <w:r>
        <w:rPr>
          <w:rFonts w:ascii="Arial" w:hAnsi="Arial" w:cs="Arial"/>
          <w:color w:val="333333"/>
        </w:rPr>
        <w:t>ou seja</w:t>
      </w:r>
      <w:proofErr w:type="gramEnd"/>
      <w:r>
        <w:rPr>
          <w:rFonts w:ascii="Arial" w:hAnsi="Arial" w:cs="Arial"/>
          <w:color w:val="333333"/>
        </w:rPr>
        <w:t xml:space="preserve"> aumentar o valor monetário da marca, considerada como um ativo da empresa - e assim aumentar o valor da própria empresa. Esse trabalho é feito por especialistas em publicidade, comunicação social (jornalismo), design de comunicação ou por agências especializados em relações públicas, marketing, administração, semiótica, design gráfico, design de moda, arquitetura etc., que visam desenvolver positivamente a reputação de marcas, produtos e organizações e alinhá-las aos objetivos organizacionais e ao público almejado.</w:t>
      </w:r>
    </w:p>
    <w:p w:rsidR="00684817" w:rsidRDefault="00684817" w:rsidP="00684817">
      <w:pPr>
        <w:pStyle w:val="NormalWeb"/>
        <w:shd w:val="clear" w:color="auto" w:fill="EAEAEA"/>
        <w:textAlignment w:val="baseline"/>
        <w:rPr>
          <w:rFonts w:ascii="Arial" w:hAnsi="Arial" w:cs="Arial"/>
          <w:color w:val="333333"/>
        </w:rPr>
      </w:pPr>
      <w:r>
        <w:rPr>
          <w:rFonts w:ascii="Arial" w:hAnsi="Arial" w:cs="Arial"/>
          <w:color w:val="333333"/>
        </w:rPr>
        <w:t xml:space="preserve">Fazemos desde o Design de Criação da sua Marca, com a definição da sua Marca, Criação de Sites, Produção Audiovisual, Gerenciamento das Redes Sociais, Google </w:t>
      </w:r>
      <w:proofErr w:type="spellStart"/>
      <w:r>
        <w:rPr>
          <w:rFonts w:ascii="Arial" w:hAnsi="Arial" w:cs="Arial"/>
          <w:color w:val="333333"/>
        </w:rPr>
        <w:t>Adwords</w:t>
      </w:r>
      <w:proofErr w:type="spellEnd"/>
      <w:r>
        <w:rPr>
          <w:rFonts w:ascii="Arial" w:hAnsi="Arial" w:cs="Arial"/>
          <w:color w:val="333333"/>
        </w:rPr>
        <w:t>, Otimização de SEO.</w:t>
      </w:r>
    </w:p>
    <w:p w:rsidR="00684817" w:rsidRDefault="00684817" w:rsidP="00684817">
      <w:pPr>
        <w:pStyle w:val="Ttulo1"/>
        <w:shd w:val="clear" w:color="auto" w:fill="FFFFFF"/>
        <w:spacing w:before="75" w:beforeAutospacing="0" w:after="75" w:afterAutospacing="0" w:line="600" w:lineRule="atLeast"/>
        <w:jc w:val="center"/>
        <w:textAlignment w:val="baseline"/>
        <w:rPr>
          <w:rFonts w:ascii="Arial" w:hAnsi="Arial" w:cs="Arial"/>
          <w:color w:val="333333"/>
          <w:sz w:val="75"/>
          <w:szCs w:val="75"/>
        </w:rPr>
      </w:pPr>
      <w:r>
        <w:rPr>
          <w:rFonts w:ascii="Arial" w:hAnsi="Arial" w:cs="Arial"/>
          <w:color w:val="333333"/>
          <w:sz w:val="75"/>
          <w:szCs w:val="75"/>
        </w:rPr>
        <w:t>Design &amp; Branding</w:t>
      </w:r>
    </w:p>
    <w:p w:rsidR="00684817" w:rsidRDefault="00684817" w:rsidP="00684817">
      <w:pPr>
        <w:pStyle w:val="Ttulo2"/>
        <w:shd w:val="clear" w:color="auto" w:fill="FFFFFF"/>
        <w:spacing w:before="240" w:line="336" w:lineRule="atLeast"/>
        <w:jc w:val="center"/>
        <w:textAlignment w:val="baseline"/>
        <w:rPr>
          <w:rFonts w:ascii="Arial" w:hAnsi="Arial" w:cs="Arial"/>
          <w:color w:val="BABABA"/>
          <w:sz w:val="36"/>
          <w:szCs w:val="36"/>
        </w:rPr>
      </w:pPr>
      <w:r>
        <w:rPr>
          <w:rFonts w:ascii="Arial" w:hAnsi="Arial" w:cs="Arial"/>
          <w:b/>
          <w:bCs/>
          <w:color w:val="BABABA"/>
        </w:rPr>
        <w:t>Produzimos desde o nome, até o seu logotipo, site e sua divulgação na internet.</w:t>
      </w:r>
    </w:p>
    <w:p w:rsidR="00684817" w:rsidRDefault="00684817">
      <w:r w:rsidRPr="00684817">
        <w:drawing>
          <wp:inline distT="0" distB="0" distL="0" distR="0" wp14:anchorId="35ECB18C" wp14:editId="39304FE4">
            <wp:extent cx="5400040" cy="2498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98725"/>
                    </a:xfrm>
                    <a:prstGeom prst="rect">
                      <a:avLst/>
                    </a:prstGeom>
                  </pic:spPr>
                </pic:pic>
              </a:graphicData>
            </a:graphic>
          </wp:inline>
        </w:drawing>
      </w:r>
    </w:p>
    <w:p w:rsidR="00684817" w:rsidRDefault="00684817" w:rsidP="00684817">
      <w:pPr>
        <w:pStyle w:val="Ttulo5"/>
        <w:shd w:val="clear" w:color="auto" w:fill="FFFFFF"/>
        <w:spacing w:before="0"/>
        <w:jc w:val="center"/>
        <w:textAlignment w:val="baseline"/>
        <w:rPr>
          <w:rFonts w:ascii="Arial" w:hAnsi="Arial" w:cs="Arial"/>
          <w:color w:val="333333"/>
          <w:sz w:val="39"/>
          <w:szCs w:val="39"/>
        </w:rPr>
      </w:pPr>
      <w:hyperlink r:id="rId9" w:history="1">
        <w:r>
          <w:rPr>
            <w:rStyle w:val="Hyperlink"/>
            <w:rFonts w:ascii="inherit" w:hAnsi="inherit" w:cs="Arial"/>
            <w:sz w:val="39"/>
            <w:szCs w:val="39"/>
            <w:u w:val="none"/>
            <w:bdr w:val="none" w:sz="0" w:space="0" w:color="auto" w:frame="1"/>
          </w:rPr>
          <w:t>Design de Criação</w:t>
        </w:r>
      </w:hyperlink>
    </w:p>
    <w:p w:rsidR="00684817" w:rsidRDefault="00684817" w:rsidP="00684817">
      <w:pPr>
        <w:pStyle w:val="NormalWeb"/>
        <w:shd w:val="clear" w:color="auto" w:fill="FFFFFF"/>
        <w:spacing w:before="0" w:beforeAutospacing="0" w:after="0" w:afterAutospacing="0"/>
        <w:jc w:val="center"/>
        <w:textAlignment w:val="baseline"/>
        <w:rPr>
          <w:rFonts w:ascii="Arial" w:hAnsi="Arial" w:cs="Arial"/>
          <w:color w:val="333333"/>
        </w:rPr>
      </w:pPr>
      <w:r>
        <w:rPr>
          <w:rFonts w:ascii="Arial" w:hAnsi="Arial" w:cs="Arial"/>
          <w:color w:val="333333"/>
        </w:rPr>
        <w:t>A Concepção do Conceito da sua Marca,</w:t>
      </w:r>
      <w:r>
        <w:rPr>
          <w:rFonts w:ascii="Arial" w:hAnsi="Arial" w:cs="Arial"/>
          <w:color w:val="333333"/>
        </w:rPr>
        <w:br/>
        <w:t>a definição do público-alvo, das personas</w:t>
      </w:r>
      <w:r>
        <w:rPr>
          <w:rFonts w:ascii="Arial" w:hAnsi="Arial" w:cs="Arial"/>
          <w:color w:val="333333"/>
        </w:rPr>
        <w:br/>
        <w:t>e toda a sua representação gráfica.</w:t>
      </w:r>
    </w:p>
    <w:p w:rsidR="00684817" w:rsidRDefault="00684817"/>
    <w:p w:rsidR="00684817" w:rsidRDefault="00684817" w:rsidP="00684817">
      <w:pPr>
        <w:pStyle w:val="Ttulo5"/>
        <w:shd w:val="clear" w:color="auto" w:fill="FFFFFF"/>
        <w:spacing w:before="0"/>
        <w:jc w:val="center"/>
        <w:textAlignment w:val="baseline"/>
        <w:rPr>
          <w:rFonts w:ascii="Arial" w:hAnsi="Arial" w:cs="Arial"/>
          <w:color w:val="333333"/>
          <w:sz w:val="39"/>
          <w:szCs w:val="39"/>
        </w:rPr>
      </w:pPr>
      <w:hyperlink r:id="rId10" w:history="1">
        <w:r>
          <w:rPr>
            <w:rStyle w:val="Hyperlink"/>
            <w:rFonts w:ascii="inherit" w:hAnsi="inherit" w:cs="Arial"/>
            <w:sz w:val="39"/>
            <w:szCs w:val="39"/>
            <w:u w:val="none"/>
            <w:bdr w:val="none" w:sz="0" w:space="0" w:color="auto" w:frame="1"/>
          </w:rPr>
          <w:t>Criação de Sites</w:t>
        </w:r>
      </w:hyperlink>
    </w:p>
    <w:p w:rsidR="00684817" w:rsidRDefault="00684817" w:rsidP="00684817">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Projetos desenvolvidos sob medida,</w:t>
      </w:r>
      <w:r>
        <w:rPr>
          <w:rFonts w:ascii="inherit" w:hAnsi="inherit" w:cs="Arial"/>
          <w:color w:val="333333"/>
        </w:rPr>
        <w:br/>
        <w:t>com design e programação exclusiva</w:t>
      </w:r>
      <w:r>
        <w:rPr>
          <w:rFonts w:ascii="inherit" w:hAnsi="inherit" w:cs="Arial"/>
          <w:color w:val="333333"/>
        </w:rPr>
        <w:br/>
        <w:t>conforme a necessidade do seu negócio.</w:t>
      </w:r>
    </w:p>
    <w:p w:rsidR="00684817" w:rsidRDefault="00684817" w:rsidP="00684817">
      <w:pPr>
        <w:shd w:val="clear" w:color="auto" w:fill="FFFFFF"/>
        <w:jc w:val="center"/>
        <w:textAlignment w:val="baseline"/>
        <w:rPr>
          <w:rStyle w:val="Hyperlink"/>
          <w:color w:val="00B285"/>
          <w:sz w:val="27"/>
          <w:szCs w:val="27"/>
          <w:u w:val="none"/>
          <w:bdr w:val="none" w:sz="0" w:space="0" w:color="auto" w:frame="1"/>
        </w:rPr>
      </w:pPr>
      <w:r>
        <w:rPr>
          <w:rFonts w:ascii="Arial" w:hAnsi="Arial" w:cs="Arial"/>
          <w:color w:val="333333"/>
          <w:sz w:val="27"/>
          <w:szCs w:val="27"/>
        </w:rPr>
        <w:fldChar w:fldCharType="begin"/>
      </w:r>
      <w:r>
        <w:rPr>
          <w:rFonts w:ascii="Arial" w:hAnsi="Arial" w:cs="Arial"/>
          <w:color w:val="333333"/>
          <w:sz w:val="27"/>
          <w:szCs w:val="27"/>
        </w:rPr>
        <w:instrText xml:space="preserve"> HYPERLINK "https://estudio39.com.br/producao-audiovisual/" </w:instrText>
      </w:r>
      <w:r>
        <w:rPr>
          <w:rFonts w:ascii="Arial" w:hAnsi="Arial" w:cs="Arial"/>
          <w:color w:val="333333"/>
          <w:sz w:val="27"/>
          <w:szCs w:val="27"/>
        </w:rPr>
        <w:fldChar w:fldCharType="separate"/>
      </w:r>
    </w:p>
    <w:p w:rsidR="00684817" w:rsidRDefault="00684817" w:rsidP="00684817">
      <w:pPr>
        <w:shd w:val="clear" w:color="auto" w:fill="FFFFFF"/>
        <w:jc w:val="center"/>
        <w:textAlignment w:val="baseline"/>
        <w:rPr>
          <w:rFonts w:ascii="Arial" w:hAnsi="Arial"/>
          <w:color w:val="333333"/>
        </w:rPr>
      </w:pPr>
      <w:r>
        <w:rPr>
          <w:rFonts w:ascii="Arial" w:hAnsi="Arial" w:cs="Arial"/>
          <w:color w:val="333333"/>
          <w:sz w:val="27"/>
          <w:szCs w:val="27"/>
        </w:rPr>
        <w:fldChar w:fldCharType="end"/>
      </w:r>
    </w:p>
    <w:p w:rsidR="00684817" w:rsidRDefault="00684817" w:rsidP="00684817">
      <w:pPr>
        <w:pStyle w:val="Ttulo5"/>
        <w:shd w:val="clear" w:color="auto" w:fill="FFFFFF"/>
        <w:spacing w:before="0"/>
        <w:jc w:val="center"/>
        <w:textAlignment w:val="baseline"/>
        <w:rPr>
          <w:rFonts w:ascii="Arial" w:hAnsi="Arial" w:cs="Arial"/>
          <w:color w:val="333333"/>
          <w:sz w:val="39"/>
          <w:szCs w:val="39"/>
        </w:rPr>
      </w:pPr>
      <w:hyperlink r:id="rId11" w:history="1">
        <w:r>
          <w:rPr>
            <w:rStyle w:val="Hyperlink"/>
            <w:rFonts w:ascii="inherit" w:hAnsi="inherit" w:cs="Arial"/>
            <w:sz w:val="39"/>
            <w:szCs w:val="39"/>
            <w:u w:val="none"/>
            <w:bdr w:val="none" w:sz="0" w:space="0" w:color="auto" w:frame="1"/>
          </w:rPr>
          <w:t>Produção Audiovisual</w:t>
        </w:r>
      </w:hyperlink>
    </w:p>
    <w:p w:rsidR="00684817" w:rsidRDefault="00684817" w:rsidP="00684817">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3...2...1... Gravando!</w:t>
      </w:r>
      <w:r>
        <w:rPr>
          <w:rFonts w:ascii="inherit" w:hAnsi="inherit" w:cs="Arial"/>
          <w:color w:val="333333"/>
        </w:rPr>
        <w:br/>
        <w:t>Produzimos todo o seu vídeo no estúdio, e</w:t>
      </w:r>
      <w:r>
        <w:rPr>
          <w:rFonts w:ascii="inherit" w:hAnsi="inherit" w:cs="Arial"/>
          <w:color w:val="333333"/>
        </w:rPr>
        <w:br/>
        <w:t>fazemos a pré-produção, edição e pós-produção.</w:t>
      </w:r>
    </w:p>
    <w:p w:rsidR="00684817" w:rsidRDefault="00684817" w:rsidP="00684817">
      <w:pPr>
        <w:pStyle w:val="Ttulo5"/>
        <w:shd w:val="clear" w:color="auto" w:fill="FFFFFF"/>
        <w:spacing w:before="0"/>
        <w:jc w:val="center"/>
        <w:textAlignment w:val="baseline"/>
        <w:rPr>
          <w:rFonts w:ascii="Arial" w:hAnsi="Arial" w:cs="Arial"/>
          <w:color w:val="333333"/>
          <w:sz w:val="39"/>
          <w:szCs w:val="39"/>
        </w:rPr>
      </w:pPr>
      <w:hyperlink r:id="rId12" w:history="1">
        <w:r>
          <w:rPr>
            <w:rStyle w:val="Hyperlink"/>
            <w:rFonts w:ascii="inherit" w:hAnsi="inherit" w:cs="Arial"/>
            <w:sz w:val="39"/>
            <w:szCs w:val="39"/>
            <w:u w:val="none"/>
            <w:bdr w:val="none" w:sz="0" w:space="0" w:color="auto" w:frame="1"/>
          </w:rPr>
          <w:t>Gerenciamento de Redes Sociais</w:t>
        </w:r>
      </w:hyperlink>
    </w:p>
    <w:p w:rsidR="00684817" w:rsidRDefault="00684817" w:rsidP="00684817">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As Redes Sociais são canais de</w:t>
      </w:r>
      <w:r>
        <w:rPr>
          <w:rFonts w:ascii="inherit" w:hAnsi="inherit" w:cs="Arial"/>
          <w:color w:val="333333"/>
        </w:rPr>
        <w:br/>
        <w:t>relacionamento e vendas. Conquiste seus</w:t>
      </w:r>
      <w:r>
        <w:rPr>
          <w:rFonts w:ascii="inherit" w:hAnsi="inherit" w:cs="Arial"/>
          <w:color w:val="333333"/>
        </w:rPr>
        <w:br/>
        <w:t>clientes através das nossas estratégias.</w:t>
      </w:r>
    </w:p>
    <w:p w:rsidR="00684817" w:rsidRDefault="00684817" w:rsidP="00684817">
      <w:pPr>
        <w:shd w:val="clear" w:color="auto" w:fill="FFFFFF"/>
        <w:jc w:val="center"/>
        <w:textAlignment w:val="baseline"/>
        <w:rPr>
          <w:rStyle w:val="Hyperlink"/>
          <w:color w:val="00B285"/>
          <w:sz w:val="27"/>
          <w:szCs w:val="27"/>
          <w:u w:val="none"/>
          <w:bdr w:val="none" w:sz="0" w:space="0" w:color="auto" w:frame="1"/>
        </w:rPr>
      </w:pPr>
      <w:r>
        <w:rPr>
          <w:rFonts w:ascii="Arial" w:hAnsi="Arial" w:cs="Arial"/>
          <w:color w:val="333333"/>
          <w:sz w:val="27"/>
          <w:szCs w:val="27"/>
        </w:rPr>
        <w:fldChar w:fldCharType="begin"/>
      </w:r>
      <w:r>
        <w:rPr>
          <w:rFonts w:ascii="Arial" w:hAnsi="Arial" w:cs="Arial"/>
          <w:color w:val="333333"/>
          <w:sz w:val="27"/>
          <w:szCs w:val="27"/>
        </w:rPr>
        <w:instrText xml:space="preserve"> HYPERLINK "https://estudio39.com.br/google-adwords/" </w:instrText>
      </w:r>
      <w:r>
        <w:rPr>
          <w:rFonts w:ascii="Arial" w:hAnsi="Arial" w:cs="Arial"/>
          <w:color w:val="333333"/>
          <w:sz w:val="27"/>
          <w:szCs w:val="27"/>
        </w:rPr>
        <w:fldChar w:fldCharType="separate"/>
      </w:r>
    </w:p>
    <w:p w:rsidR="00684817" w:rsidRDefault="00684817" w:rsidP="00684817">
      <w:pPr>
        <w:shd w:val="clear" w:color="auto" w:fill="FFFFFF"/>
        <w:jc w:val="center"/>
        <w:textAlignment w:val="baseline"/>
        <w:rPr>
          <w:rFonts w:ascii="Arial" w:hAnsi="Arial"/>
          <w:color w:val="333333"/>
        </w:rPr>
      </w:pPr>
      <w:r>
        <w:rPr>
          <w:rFonts w:ascii="Arial" w:hAnsi="Arial" w:cs="Arial"/>
          <w:color w:val="333333"/>
          <w:sz w:val="27"/>
          <w:szCs w:val="27"/>
        </w:rPr>
        <w:fldChar w:fldCharType="end"/>
      </w:r>
    </w:p>
    <w:p w:rsidR="00684817" w:rsidRDefault="00684817" w:rsidP="00684817">
      <w:pPr>
        <w:pStyle w:val="Ttulo5"/>
        <w:shd w:val="clear" w:color="auto" w:fill="FFFFFF"/>
        <w:spacing w:before="0"/>
        <w:jc w:val="center"/>
        <w:textAlignment w:val="baseline"/>
        <w:rPr>
          <w:rFonts w:ascii="Arial" w:hAnsi="Arial" w:cs="Arial"/>
          <w:color w:val="333333"/>
          <w:sz w:val="39"/>
          <w:szCs w:val="39"/>
        </w:rPr>
      </w:pPr>
      <w:hyperlink r:id="rId13" w:history="1">
        <w:r>
          <w:rPr>
            <w:rStyle w:val="Hyperlink"/>
            <w:rFonts w:ascii="inherit" w:hAnsi="inherit" w:cs="Arial"/>
            <w:sz w:val="39"/>
            <w:szCs w:val="39"/>
            <w:u w:val="none"/>
            <w:bdr w:val="none" w:sz="0" w:space="0" w:color="auto" w:frame="1"/>
          </w:rPr>
          <w:t xml:space="preserve">Google </w:t>
        </w:r>
        <w:proofErr w:type="spellStart"/>
        <w:r>
          <w:rPr>
            <w:rStyle w:val="Hyperlink"/>
            <w:rFonts w:ascii="inherit" w:hAnsi="inherit" w:cs="Arial"/>
            <w:sz w:val="39"/>
            <w:szCs w:val="39"/>
            <w:u w:val="none"/>
            <w:bdr w:val="none" w:sz="0" w:space="0" w:color="auto" w:frame="1"/>
          </w:rPr>
          <w:t>Adwords</w:t>
        </w:r>
        <w:proofErr w:type="spellEnd"/>
      </w:hyperlink>
    </w:p>
    <w:p w:rsidR="00684817" w:rsidRDefault="00684817" w:rsidP="00684817">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95% das pessoas usam o Google para</w:t>
      </w:r>
      <w:r>
        <w:rPr>
          <w:rFonts w:ascii="inherit" w:hAnsi="inherit" w:cs="Arial"/>
          <w:color w:val="333333"/>
        </w:rPr>
        <w:br/>
        <w:t>pesquisa. Sua Marca está lá?</w:t>
      </w:r>
      <w:r>
        <w:rPr>
          <w:rFonts w:ascii="inherit" w:hAnsi="inherit" w:cs="Arial"/>
          <w:color w:val="333333"/>
        </w:rPr>
        <w:br/>
        <w:t>Nós fazemos as Campanhas para você.</w:t>
      </w:r>
    </w:p>
    <w:p w:rsidR="00684817" w:rsidRDefault="00684817" w:rsidP="00684817">
      <w:pPr>
        <w:shd w:val="clear" w:color="auto" w:fill="FFFFFF"/>
        <w:jc w:val="center"/>
        <w:textAlignment w:val="baseline"/>
        <w:rPr>
          <w:rStyle w:val="Hyperlink"/>
          <w:color w:val="00B285"/>
          <w:sz w:val="27"/>
          <w:szCs w:val="27"/>
          <w:u w:val="none"/>
          <w:bdr w:val="none" w:sz="0" w:space="0" w:color="auto" w:frame="1"/>
        </w:rPr>
      </w:pPr>
      <w:r>
        <w:rPr>
          <w:rFonts w:ascii="Arial" w:hAnsi="Arial" w:cs="Arial"/>
          <w:color w:val="333333"/>
          <w:sz w:val="27"/>
          <w:szCs w:val="27"/>
        </w:rPr>
        <w:fldChar w:fldCharType="begin"/>
      </w:r>
      <w:r>
        <w:rPr>
          <w:rFonts w:ascii="Arial" w:hAnsi="Arial" w:cs="Arial"/>
          <w:color w:val="333333"/>
          <w:sz w:val="27"/>
          <w:szCs w:val="27"/>
        </w:rPr>
        <w:instrText xml:space="preserve"> HYPERLINK "https://estudio39.com.br/otimizacao-de-seo/" </w:instrText>
      </w:r>
      <w:r>
        <w:rPr>
          <w:rFonts w:ascii="Arial" w:hAnsi="Arial" w:cs="Arial"/>
          <w:color w:val="333333"/>
          <w:sz w:val="27"/>
          <w:szCs w:val="27"/>
        </w:rPr>
        <w:fldChar w:fldCharType="separate"/>
      </w:r>
    </w:p>
    <w:p w:rsidR="00684817" w:rsidRDefault="00684817" w:rsidP="00684817">
      <w:pPr>
        <w:shd w:val="clear" w:color="auto" w:fill="FFFFFF"/>
        <w:jc w:val="center"/>
        <w:textAlignment w:val="baseline"/>
        <w:rPr>
          <w:rFonts w:ascii="Arial" w:hAnsi="Arial"/>
          <w:color w:val="333333"/>
        </w:rPr>
      </w:pPr>
      <w:r>
        <w:rPr>
          <w:rFonts w:ascii="Arial" w:hAnsi="Arial" w:cs="Arial"/>
          <w:color w:val="333333"/>
          <w:sz w:val="27"/>
          <w:szCs w:val="27"/>
        </w:rPr>
        <w:fldChar w:fldCharType="end"/>
      </w:r>
    </w:p>
    <w:p w:rsidR="00684817" w:rsidRDefault="00684817" w:rsidP="00684817">
      <w:pPr>
        <w:pStyle w:val="Ttulo5"/>
        <w:shd w:val="clear" w:color="auto" w:fill="FFFFFF"/>
        <w:spacing w:before="0"/>
        <w:jc w:val="center"/>
        <w:textAlignment w:val="baseline"/>
        <w:rPr>
          <w:rFonts w:ascii="Arial" w:hAnsi="Arial" w:cs="Arial"/>
          <w:color w:val="333333"/>
          <w:sz w:val="39"/>
          <w:szCs w:val="39"/>
        </w:rPr>
      </w:pPr>
      <w:hyperlink r:id="rId14" w:history="1">
        <w:r>
          <w:rPr>
            <w:rStyle w:val="Hyperlink"/>
            <w:rFonts w:ascii="inherit" w:hAnsi="inherit" w:cs="Arial"/>
            <w:sz w:val="39"/>
            <w:szCs w:val="39"/>
            <w:u w:val="none"/>
            <w:bdr w:val="none" w:sz="0" w:space="0" w:color="auto" w:frame="1"/>
          </w:rPr>
          <w:t>Otimização de SEO</w:t>
        </w:r>
      </w:hyperlink>
    </w:p>
    <w:p w:rsidR="00684817" w:rsidRDefault="00684817" w:rsidP="00684817">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Otimização da SEO com técnicas</w:t>
      </w:r>
      <w:r>
        <w:rPr>
          <w:rFonts w:ascii="inherit" w:hAnsi="inherit" w:cs="Arial"/>
          <w:color w:val="333333"/>
        </w:rPr>
        <w:br/>
        <w:t>essências e avançadas para obter</w:t>
      </w:r>
      <w:r>
        <w:rPr>
          <w:rFonts w:ascii="inherit" w:hAnsi="inherit" w:cs="Arial"/>
          <w:color w:val="333333"/>
        </w:rPr>
        <w:br/>
        <w:t>posicionamento nos mecanismos de busca.</w:t>
      </w:r>
    </w:p>
    <w:p w:rsidR="00684817" w:rsidRDefault="00684817"/>
    <w:p w:rsidR="00684817" w:rsidRDefault="00684817" w:rsidP="00684817">
      <w:pPr>
        <w:pStyle w:val="Ttulo1"/>
        <w:shd w:val="clear" w:color="auto" w:fill="FFFFFF"/>
        <w:spacing w:before="240" w:beforeAutospacing="0" w:after="240" w:afterAutospacing="0"/>
        <w:jc w:val="center"/>
        <w:textAlignment w:val="baseline"/>
        <w:rPr>
          <w:rFonts w:ascii="Arial" w:hAnsi="Arial" w:cs="Arial"/>
          <w:color w:val="333333"/>
          <w:sz w:val="62"/>
          <w:szCs w:val="62"/>
        </w:rPr>
      </w:pPr>
      <w:r>
        <w:rPr>
          <w:rFonts w:ascii="Arial" w:hAnsi="Arial" w:cs="Arial"/>
          <w:color w:val="333333"/>
          <w:sz w:val="62"/>
          <w:szCs w:val="62"/>
        </w:rPr>
        <w:t>Criamos o seu Logotipo</w:t>
      </w:r>
    </w:p>
    <w:p w:rsidR="00684817" w:rsidRDefault="00684817" w:rsidP="00684817">
      <w:pPr>
        <w:pStyle w:val="NormalWeb"/>
        <w:shd w:val="clear" w:color="auto" w:fill="FFFFFF"/>
        <w:spacing w:before="0" w:beforeAutospacing="0" w:after="0" w:afterAutospacing="0"/>
        <w:jc w:val="center"/>
        <w:textAlignment w:val="baseline"/>
        <w:rPr>
          <w:rFonts w:ascii="Arial" w:hAnsi="Arial" w:cs="Arial"/>
          <w:color w:val="333333"/>
        </w:rPr>
      </w:pPr>
      <w:r>
        <w:rPr>
          <w:rFonts w:ascii="Arial" w:hAnsi="Arial" w:cs="Arial"/>
          <w:color w:val="333333"/>
        </w:rPr>
        <w:t>Você pode contratar a criação do seu logotipo e de toda a papelaria da sua marca seja para fins pessoais ou empresariais. Você participa ativamente do processo criativo solicitando quantas alterações quiser.</w:t>
      </w:r>
    </w:p>
    <w:p w:rsidR="00684817" w:rsidRDefault="00684817"/>
    <w:p w:rsidR="00684817" w:rsidRDefault="00684817" w:rsidP="00684817">
      <w:pPr>
        <w:pStyle w:val="Ttulo1"/>
        <w:shd w:val="clear" w:color="auto" w:fill="FFFFFF"/>
        <w:spacing w:before="240" w:beforeAutospacing="0" w:after="240" w:afterAutospacing="0"/>
        <w:jc w:val="center"/>
        <w:textAlignment w:val="baseline"/>
        <w:rPr>
          <w:rFonts w:ascii="Arial" w:hAnsi="Arial" w:cs="Arial"/>
          <w:color w:val="333333"/>
          <w:sz w:val="62"/>
          <w:szCs w:val="62"/>
        </w:rPr>
      </w:pPr>
      <w:r>
        <w:rPr>
          <w:rFonts w:ascii="Arial" w:hAnsi="Arial" w:cs="Arial"/>
          <w:color w:val="333333"/>
          <w:sz w:val="62"/>
          <w:szCs w:val="62"/>
        </w:rPr>
        <w:t>Criamos o seu Website</w:t>
      </w:r>
    </w:p>
    <w:p w:rsidR="00684817" w:rsidRDefault="00684817" w:rsidP="00684817">
      <w:pPr>
        <w:pStyle w:val="NormalWeb"/>
        <w:shd w:val="clear" w:color="auto" w:fill="FFFFFF"/>
        <w:spacing w:before="0" w:beforeAutospacing="0" w:after="0" w:afterAutospacing="0"/>
        <w:jc w:val="center"/>
        <w:textAlignment w:val="baseline"/>
        <w:rPr>
          <w:rFonts w:ascii="Arial" w:hAnsi="Arial" w:cs="Arial"/>
          <w:color w:val="333333"/>
        </w:rPr>
      </w:pPr>
      <w:r>
        <w:rPr>
          <w:rFonts w:ascii="Arial" w:hAnsi="Arial" w:cs="Arial"/>
          <w:color w:val="333333"/>
        </w:rPr>
        <w:t xml:space="preserve">Temos uma solução adequada para cada necessidade. Somos especialistas em entender as demandas de cada empresa apresentando combos com </w:t>
      </w:r>
      <w:r>
        <w:rPr>
          <w:rFonts w:ascii="Arial" w:hAnsi="Arial" w:cs="Arial"/>
          <w:color w:val="333333"/>
        </w:rPr>
        <w:lastRenderedPageBreak/>
        <w:t xml:space="preserve">ferramentas incríveis para cada projeto. Você terá um site de </w:t>
      </w:r>
      <w:proofErr w:type="spellStart"/>
      <w:r>
        <w:rPr>
          <w:rFonts w:ascii="Arial" w:hAnsi="Arial" w:cs="Arial"/>
          <w:color w:val="333333"/>
        </w:rPr>
        <w:t>ultima</w:t>
      </w:r>
      <w:proofErr w:type="spellEnd"/>
      <w:r>
        <w:rPr>
          <w:rFonts w:ascii="Arial" w:hAnsi="Arial" w:cs="Arial"/>
          <w:color w:val="333333"/>
        </w:rPr>
        <w:t xml:space="preserve"> geração com os mais velozes recursos.</w:t>
      </w:r>
    </w:p>
    <w:p w:rsidR="00684817" w:rsidRDefault="00684817"/>
    <w:p w:rsidR="00684817" w:rsidRDefault="00684817"/>
    <w:p w:rsidR="00684817" w:rsidRDefault="00684817" w:rsidP="00684817">
      <w:pPr>
        <w:pStyle w:val="Ttulo1"/>
        <w:shd w:val="clear" w:color="auto" w:fill="F4F4F4"/>
        <w:spacing w:line="336" w:lineRule="atLeast"/>
        <w:jc w:val="center"/>
        <w:textAlignment w:val="baseline"/>
        <w:rPr>
          <w:rFonts w:ascii="Arial" w:hAnsi="Arial" w:cs="Arial"/>
          <w:color w:val="333333"/>
          <w:sz w:val="62"/>
          <w:szCs w:val="62"/>
        </w:rPr>
      </w:pPr>
      <w:r>
        <w:rPr>
          <w:rFonts w:ascii="Arial" w:hAnsi="Arial" w:cs="Arial"/>
          <w:color w:val="333333"/>
          <w:sz w:val="62"/>
          <w:szCs w:val="62"/>
        </w:rPr>
        <w:t>Processos de Trabalho</w:t>
      </w:r>
    </w:p>
    <w:p w:rsidR="00684817" w:rsidRDefault="00684817" w:rsidP="00684817">
      <w:pPr>
        <w:pStyle w:val="Ttulo5"/>
        <w:shd w:val="clear" w:color="auto" w:fill="F4F4F4"/>
        <w:spacing w:before="240" w:after="240"/>
        <w:jc w:val="center"/>
        <w:textAlignment w:val="baseline"/>
        <w:rPr>
          <w:rFonts w:ascii="Arial" w:hAnsi="Arial" w:cs="Arial"/>
          <w:color w:val="333333"/>
        </w:rPr>
      </w:pPr>
      <w:r>
        <w:rPr>
          <w:rFonts w:ascii="Arial" w:hAnsi="Arial" w:cs="Arial"/>
          <w:color w:val="333333"/>
        </w:rPr>
        <w:t>Escolha do Pacote</w:t>
      </w:r>
    </w:p>
    <w:p w:rsidR="00684817" w:rsidRDefault="00684817" w:rsidP="00684817">
      <w:pPr>
        <w:pStyle w:val="NormalWeb"/>
        <w:shd w:val="clear" w:color="auto" w:fill="F4F4F4"/>
        <w:spacing w:before="0" w:beforeAutospacing="0" w:after="0" w:afterAutospacing="0"/>
        <w:jc w:val="center"/>
        <w:textAlignment w:val="baseline"/>
        <w:rPr>
          <w:rFonts w:ascii="inherit" w:hAnsi="inherit" w:cs="Arial"/>
          <w:color w:val="333333"/>
        </w:rPr>
      </w:pPr>
      <w:r>
        <w:rPr>
          <w:rFonts w:ascii="inherit" w:hAnsi="inherit" w:cs="Arial"/>
          <w:color w:val="333333"/>
        </w:rPr>
        <w:t>Você escolhe o pacote ideal para a sua necessidade.</w:t>
      </w:r>
    </w:p>
    <w:p w:rsidR="00684817" w:rsidRDefault="00684817" w:rsidP="00684817">
      <w:pPr>
        <w:pStyle w:val="Ttulo5"/>
        <w:shd w:val="clear" w:color="auto" w:fill="F4F4F4"/>
        <w:spacing w:before="240" w:after="240"/>
        <w:jc w:val="center"/>
        <w:textAlignment w:val="baseline"/>
        <w:rPr>
          <w:rFonts w:ascii="Arial" w:hAnsi="Arial" w:cs="Arial"/>
          <w:color w:val="333333"/>
        </w:rPr>
      </w:pPr>
      <w:r>
        <w:rPr>
          <w:rFonts w:ascii="Arial" w:hAnsi="Arial" w:cs="Arial"/>
          <w:color w:val="333333"/>
        </w:rPr>
        <w:t xml:space="preserve">Escolha </w:t>
      </w:r>
      <w:proofErr w:type="gramStart"/>
      <w:r>
        <w:rPr>
          <w:rFonts w:ascii="Arial" w:hAnsi="Arial" w:cs="Arial"/>
          <w:color w:val="333333"/>
        </w:rPr>
        <w:t>como Pagar</w:t>
      </w:r>
      <w:proofErr w:type="gramEnd"/>
    </w:p>
    <w:p w:rsidR="00684817" w:rsidRDefault="00684817" w:rsidP="00684817">
      <w:pPr>
        <w:pStyle w:val="NormalWeb"/>
        <w:shd w:val="clear" w:color="auto" w:fill="F4F4F4"/>
        <w:spacing w:before="0" w:beforeAutospacing="0" w:after="0" w:afterAutospacing="0"/>
        <w:jc w:val="center"/>
        <w:textAlignment w:val="baseline"/>
        <w:rPr>
          <w:rFonts w:ascii="inherit" w:hAnsi="inherit" w:cs="Arial"/>
          <w:color w:val="333333"/>
        </w:rPr>
      </w:pPr>
      <w:r>
        <w:rPr>
          <w:rFonts w:ascii="inherit" w:hAnsi="inherit" w:cs="Arial"/>
          <w:color w:val="333333"/>
        </w:rPr>
        <w:t>Disponibilizamos diferentes formas de pagamento.</w:t>
      </w:r>
    </w:p>
    <w:p w:rsidR="00684817" w:rsidRDefault="00684817" w:rsidP="00684817">
      <w:pPr>
        <w:pStyle w:val="Ttulo5"/>
        <w:shd w:val="clear" w:color="auto" w:fill="F4F4F4"/>
        <w:spacing w:before="240" w:after="240"/>
        <w:jc w:val="center"/>
        <w:textAlignment w:val="baseline"/>
        <w:rPr>
          <w:rFonts w:ascii="Arial" w:hAnsi="Arial" w:cs="Arial"/>
          <w:color w:val="333333"/>
        </w:rPr>
      </w:pPr>
      <w:r>
        <w:rPr>
          <w:rFonts w:ascii="Arial" w:hAnsi="Arial" w:cs="Arial"/>
          <w:color w:val="333333"/>
        </w:rPr>
        <w:t>Briefing</w:t>
      </w:r>
    </w:p>
    <w:p w:rsidR="00684817" w:rsidRDefault="00684817" w:rsidP="00684817">
      <w:pPr>
        <w:pStyle w:val="NormalWeb"/>
        <w:shd w:val="clear" w:color="auto" w:fill="F4F4F4"/>
        <w:spacing w:before="0" w:beforeAutospacing="0" w:after="0" w:afterAutospacing="0"/>
        <w:jc w:val="center"/>
        <w:textAlignment w:val="baseline"/>
        <w:rPr>
          <w:rFonts w:ascii="inherit" w:hAnsi="inherit" w:cs="Arial"/>
          <w:color w:val="333333"/>
        </w:rPr>
      </w:pPr>
      <w:r>
        <w:rPr>
          <w:rFonts w:ascii="inherit" w:hAnsi="inherit" w:cs="Arial"/>
          <w:color w:val="333333"/>
        </w:rPr>
        <w:t>Após o pagamento entraremos em contato e faremos um briefing com você para saber mais sobre suas necessidades e expectativas.</w:t>
      </w:r>
    </w:p>
    <w:p w:rsidR="00684817" w:rsidRDefault="00684817" w:rsidP="00684817">
      <w:pPr>
        <w:pStyle w:val="Ttulo5"/>
        <w:shd w:val="clear" w:color="auto" w:fill="F4F4F4"/>
        <w:spacing w:before="240" w:after="240"/>
        <w:jc w:val="center"/>
        <w:textAlignment w:val="baseline"/>
        <w:rPr>
          <w:rFonts w:ascii="Arial" w:hAnsi="Arial" w:cs="Arial"/>
          <w:color w:val="333333"/>
        </w:rPr>
      </w:pPr>
      <w:r>
        <w:rPr>
          <w:rFonts w:ascii="Arial" w:hAnsi="Arial" w:cs="Arial"/>
          <w:color w:val="333333"/>
        </w:rPr>
        <w:t>Design Criativo</w:t>
      </w:r>
    </w:p>
    <w:p w:rsidR="00684817" w:rsidRDefault="00684817" w:rsidP="00684817">
      <w:pPr>
        <w:pStyle w:val="NormalWeb"/>
        <w:shd w:val="clear" w:color="auto" w:fill="F4F4F4"/>
        <w:spacing w:before="0" w:beforeAutospacing="0" w:after="0" w:afterAutospacing="0"/>
        <w:jc w:val="center"/>
        <w:textAlignment w:val="baseline"/>
        <w:rPr>
          <w:rFonts w:ascii="inherit" w:hAnsi="inherit" w:cs="Arial"/>
          <w:color w:val="333333"/>
        </w:rPr>
      </w:pPr>
      <w:r>
        <w:rPr>
          <w:rFonts w:ascii="inherit" w:hAnsi="inherit" w:cs="Arial"/>
          <w:color w:val="333333"/>
        </w:rPr>
        <w:t>No processo criativo você participa ativamente deixando o Design com a sua cara.</w:t>
      </w:r>
    </w:p>
    <w:p w:rsidR="00684817" w:rsidRDefault="00684817" w:rsidP="00684817">
      <w:pPr>
        <w:pStyle w:val="Ttulo5"/>
        <w:shd w:val="clear" w:color="auto" w:fill="F4F4F4"/>
        <w:spacing w:before="240" w:after="240"/>
        <w:jc w:val="center"/>
        <w:textAlignment w:val="baseline"/>
        <w:rPr>
          <w:rFonts w:ascii="Arial" w:hAnsi="Arial" w:cs="Arial"/>
          <w:color w:val="333333"/>
        </w:rPr>
      </w:pPr>
      <w:r>
        <w:rPr>
          <w:rFonts w:ascii="Arial" w:hAnsi="Arial" w:cs="Arial"/>
          <w:color w:val="333333"/>
        </w:rPr>
        <w:t>Entrega do Material</w:t>
      </w:r>
    </w:p>
    <w:p w:rsidR="00684817" w:rsidRDefault="00684817" w:rsidP="00684817">
      <w:pPr>
        <w:pStyle w:val="NormalWeb"/>
        <w:shd w:val="clear" w:color="auto" w:fill="F4F4F4"/>
        <w:spacing w:before="0" w:beforeAutospacing="0" w:after="0" w:afterAutospacing="0"/>
        <w:jc w:val="center"/>
        <w:textAlignment w:val="baseline"/>
        <w:rPr>
          <w:rFonts w:ascii="inherit" w:hAnsi="inherit" w:cs="Arial"/>
          <w:color w:val="333333"/>
        </w:rPr>
      </w:pPr>
      <w:r>
        <w:rPr>
          <w:rFonts w:ascii="inherit" w:hAnsi="inherit" w:cs="Arial"/>
          <w:color w:val="333333"/>
        </w:rPr>
        <w:t>Seja um logotipo ou papelaria, enviamos por e-mail em diferentes formatos.</w:t>
      </w:r>
    </w:p>
    <w:p w:rsidR="00684817" w:rsidRDefault="00684817"/>
    <w:p w:rsidR="008A20A5" w:rsidRDefault="008A20A5"/>
    <w:p w:rsidR="008A20A5" w:rsidRDefault="008A20A5" w:rsidP="008A20A5">
      <w:pPr>
        <w:pStyle w:val="Ttulo1"/>
        <w:shd w:val="clear" w:color="auto" w:fill="FFFFFF"/>
        <w:spacing w:line="336" w:lineRule="atLeast"/>
        <w:jc w:val="center"/>
        <w:textAlignment w:val="baseline"/>
        <w:rPr>
          <w:rFonts w:ascii="Arial" w:hAnsi="Arial" w:cs="Arial"/>
          <w:color w:val="333333"/>
          <w:sz w:val="70"/>
          <w:szCs w:val="70"/>
        </w:rPr>
      </w:pPr>
      <w:r>
        <w:rPr>
          <w:rFonts w:ascii="Arial" w:hAnsi="Arial" w:cs="Arial"/>
          <w:color w:val="333333"/>
          <w:sz w:val="70"/>
          <w:szCs w:val="70"/>
        </w:rPr>
        <w:t>Seu site na internet</w:t>
      </w:r>
    </w:p>
    <w:p w:rsidR="008A20A5" w:rsidRDefault="008A20A5" w:rsidP="008A20A5">
      <w:pPr>
        <w:pStyle w:val="Ttulo3"/>
        <w:shd w:val="clear" w:color="auto" w:fill="FFFFFF"/>
        <w:spacing w:after="240" w:line="336" w:lineRule="atLeast"/>
        <w:jc w:val="center"/>
        <w:textAlignment w:val="baseline"/>
        <w:rPr>
          <w:rFonts w:ascii="Arial" w:hAnsi="Arial" w:cs="Arial"/>
          <w:color w:val="BABABA"/>
          <w:sz w:val="27"/>
          <w:szCs w:val="27"/>
        </w:rPr>
      </w:pPr>
      <w:r>
        <w:rPr>
          <w:rFonts w:ascii="Arial" w:hAnsi="Arial" w:cs="Arial"/>
          <w:b/>
          <w:bCs/>
          <w:color w:val="BABABA"/>
        </w:rPr>
        <w:t>Você já imaginou ter um site que seja parecido com um APP Mobile? Agora é possível sem ter que desembolsar uma pequena fortuna.</w:t>
      </w:r>
    </w:p>
    <w:p w:rsidR="008A20A5" w:rsidRDefault="008A20A5" w:rsidP="008A20A5">
      <w:pPr>
        <w:pStyle w:val="Ttulo3"/>
        <w:shd w:val="clear" w:color="auto" w:fill="FFFFFF"/>
        <w:spacing w:before="0" w:line="336" w:lineRule="atLeast"/>
        <w:jc w:val="center"/>
        <w:textAlignment w:val="baseline"/>
        <w:rPr>
          <w:rFonts w:ascii="Arial" w:hAnsi="Arial" w:cs="Arial"/>
          <w:b/>
          <w:bCs/>
          <w:color w:val="BABABA"/>
        </w:rPr>
      </w:pPr>
      <w:r>
        <w:rPr>
          <w:rFonts w:ascii="Arial" w:hAnsi="Arial" w:cs="Arial"/>
          <w:b/>
          <w:bCs/>
          <w:color w:val="BABABA"/>
        </w:rPr>
        <w:t>Desenvolvemos modelos competitivos com o menor custo do mercado.</w:t>
      </w:r>
    </w:p>
    <w:p w:rsidR="008A20A5" w:rsidRDefault="008A20A5"/>
    <w:p w:rsidR="008A20A5" w:rsidRDefault="008A20A5"/>
    <w:p w:rsidR="008A20A5" w:rsidRDefault="008A20A5" w:rsidP="008A20A5">
      <w:pPr>
        <w:pStyle w:val="Ttulo1"/>
        <w:shd w:val="clear" w:color="auto" w:fill="F4F4F4"/>
        <w:spacing w:before="240" w:beforeAutospacing="0" w:after="240" w:afterAutospacing="0"/>
        <w:jc w:val="center"/>
        <w:textAlignment w:val="baseline"/>
        <w:rPr>
          <w:rFonts w:ascii="Arial" w:hAnsi="Arial" w:cs="Arial"/>
          <w:color w:val="333333"/>
          <w:sz w:val="62"/>
          <w:szCs w:val="62"/>
        </w:rPr>
      </w:pPr>
      <w:r>
        <w:rPr>
          <w:rFonts w:ascii="Arial" w:hAnsi="Arial" w:cs="Arial"/>
          <w:color w:val="333333"/>
          <w:sz w:val="62"/>
          <w:szCs w:val="62"/>
        </w:rPr>
        <w:t>Nossos Pacotes</w:t>
      </w:r>
    </w:p>
    <w:p w:rsidR="008A20A5" w:rsidRDefault="008A20A5"/>
    <w:p w:rsidR="008A20A5" w:rsidRDefault="008A20A5" w:rsidP="008A20A5">
      <w:pPr>
        <w:pStyle w:val="Ttulo2"/>
        <w:shd w:val="clear" w:color="auto" w:fill="FFFFFF"/>
        <w:spacing w:before="240" w:after="240"/>
        <w:jc w:val="center"/>
        <w:textAlignment w:val="baseline"/>
        <w:rPr>
          <w:rFonts w:ascii="Arial" w:hAnsi="Arial" w:cs="Arial"/>
          <w:color w:val="333333"/>
        </w:rPr>
      </w:pPr>
      <w:r>
        <w:rPr>
          <w:rFonts w:ascii="Arial" w:hAnsi="Arial" w:cs="Arial"/>
          <w:b/>
          <w:bCs/>
          <w:color w:val="333333"/>
        </w:rPr>
        <w:lastRenderedPageBreak/>
        <w:t>Sugestão de Nome</w:t>
      </w:r>
    </w:p>
    <w:p w:rsidR="008A20A5" w:rsidRDefault="008A20A5" w:rsidP="008A20A5">
      <w:pPr>
        <w:pStyle w:val="NormalWeb"/>
        <w:shd w:val="clear" w:color="auto" w:fill="FFFFFF"/>
        <w:jc w:val="center"/>
        <w:textAlignment w:val="baseline"/>
        <w:rPr>
          <w:rFonts w:ascii="Arial" w:hAnsi="Arial" w:cs="Arial"/>
          <w:color w:val="333333"/>
        </w:rPr>
      </w:pPr>
      <w:r>
        <w:rPr>
          <w:rFonts w:ascii="Arial" w:hAnsi="Arial" w:cs="Arial"/>
          <w:color w:val="333333"/>
        </w:rPr>
        <w:t>Criamos um nome exclusivo que represente seu novo negócio.</w:t>
      </w:r>
    </w:p>
    <w:p w:rsidR="008A20A5" w:rsidRDefault="008A20A5" w:rsidP="008A20A5">
      <w:pPr>
        <w:pStyle w:val="Ttulo1"/>
        <w:shd w:val="clear" w:color="auto" w:fill="FFFFFF"/>
        <w:spacing w:before="0" w:beforeAutospacing="0" w:after="0" w:afterAutospacing="0"/>
        <w:jc w:val="center"/>
        <w:textAlignment w:val="baseline"/>
        <w:rPr>
          <w:rFonts w:ascii="Arial" w:hAnsi="Arial" w:cs="Arial"/>
          <w:color w:val="333333"/>
          <w:sz w:val="62"/>
          <w:szCs w:val="62"/>
        </w:rPr>
      </w:pPr>
      <w:r>
        <w:rPr>
          <w:rFonts w:ascii="inherit" w:hAnsi="inherit" w:cs="Arial"/>
          <w:color w:val="FFD850"/>
          <w:sz w:val="70"/>
          <w:szCs w:val="70"/>
          <w:bdr w:val="none" w:sz="0" w:space="0" w:color="auto" w:frame="1"/>
        </w:rPr>
        <w:t xml:space="preserve">R$ </w:t>
      </w:r>
      <w:proofErr w:type="gramStart"/>
      <w:r>
        <w:rPr>
          <w:rFonts w:ascii="inherit" w:hAnsi="inherit" w:cs="Arial"/>
          <w:color w:val="FFD850"/>
          <w:sz w:val="70"/>
          <w:szCs w:val="70"/>
          <w:bdr w:val="none" w:sz="0" w:space="0" w:color="auto" w:frame="1"/>
        </w:rPr>
        <w:t>120,ºº</w:t>
      </w:r>
      <w:proofErr w:type="gramEnd"/>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Consultamos o INPI</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Verificamos o Registro .com</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xml:space="preserve"> Verificamos o </w:t>
      </w:r>
      <w:proofErr w:type="gramStart"/>
      <w:r>
        <w:rPr>
          <w:rFonts w:ascii="Arial" w:hAnsi="Arial" w:cs="Arial"/>
          <w:color w:val="333333"/>
        </w:rPr>
        <w:t>Registro .</w:t>
      </w:r>
      <w:proofErr w:type="gramEnd"/>
      <w:r>
        <w:rPr>
          <w:rFonts w:ascii="Arial" w:hAnsi="Arial" w:cs="Arial"/>
          <w:color w:val="333333"/>
        </w:rPr>
        <w:t>com.br</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Verificamos o Registro .net</w:t>
      </w:r>
    </w:p>
    <w:p w:rsidR="008A20A5" w:rsidRDefault="008A20A5"/>
    <w:p w:rsidR="008A20A5" w:rsidRDefault="008A20A5" w:rsidP="008A20A5">
      <w:pPr>
        <w:pStyle w:val="Ttulo2"/>
        <w:shd w:val="clear" w:color="auto" w:fill="FFFFFF"/>
        <w:spacing w:before="240" w:after="240"/>
        <w:jc w:val="center"/>
        <w:textAlignment w:val="baseline"/>
        <w:rPr>
          <w:rFonts w:ascii="Arial" w:hAnsi="Arial" w:cs="Arial"/>
          <w:color w:val="333333"/>
        </w:rPr>
      </w:pPr>
      <w:r>
        <w:rPr>
          <w:rFonts w:ascii="Arial" w:hAnsi="Arial" w:cs="Arial"/>
          <w:b/>
          <w:bCs/>
          <w:color w:val="333333"/>
        </w:rPr>
        <w:t>Logotipo</w:t>
      </w:r>
    </w:p>
    <w:p w:rsidR="008A20A5" w:rsidRDefault="008A20A5" w:rsidP="008A20A5">
      <w:pPr>
        <w:pStyle w:val="NormalWeb"/>
        <w:shd w:val="clear" w:color="auto" w:fill="FFFFFF"/>
        <w:jc w:val="center"/>
        <w:textAlignment w:val="baseline"/>
        <w:rPr>
          <w:rFonts w:ascii="Arial" w:hAnsi="Arial" w:cs="Arial"/>
          <w:color w:val="333333"/>
        </w:rPr>
      </w:pPr>
      <w:r>
        <w:rPr>
          <w:rFonts w:ascii="Arial" w:hAnsi="Arial" w:cs="Arial"/>
          <w:color w:val="333333"/>
        </w:rPr>
        <w:t>Você contrata seu logo tipo pelo menor custo do mercado.</w:t>
      </w:r>
      <w:r>
        <w:rPr>
          <w:rFonts w:ascii="Arial" w:hAnsi="Arial" w:cs="Arial"/>
          <w:color w:val="333333"/>
        </w:rPr>
        <w:br/>
        <w:t>Não perca tempo!</w:t>
      </w:r>
    </w:p>
    <w:p w:rsidR="008A20A5" w:rsidRDefault="008A20A5" w:rsidP="008A20A5">
      <w:pPr>
        <w:pStyle w:val="Ttulo1"/>
        <w:shd w:val="clear" w:color="auto" w:fill="FFFFFF"/>
        <w:spacing w:before="0" w:beforeAutospacing="0" w:after="0" w:afterAutospacing="0"/>
        <w:jc w:val="center"/>
        <w:textAlignment w:val="baseline"/>
        <w:rPr>
          <w:rFonts w:ascii="Arial" w:hAnsi="Arial" w:cs="Arial"/>
          <w:color w:val="333333"/>
          <w:sz w:val="70"/>
          <w:szCs w:val="70"/>
        </w:rPr>
      </w:pPr>
      <w:r>
        <w:rPr>
          <w:rFonts w:ascii="inherit" w:hAnsi="inherit" w:cs="Arial"/>
          <w:color w:val="FFD850"/>
          <w:sz w:val="70"/>
          <w:szCs w:val="70"/>
          <w:bdr w:val="none" w:sz="0" w:space="0" w:color="auto" w:frame="1"/>
        </w:rPr>
        <w:t xml:space="preserve">R$ </w:t>
      </w:r>
      <w:proofErr w:type="gramStart"/>
      <w:r>
        <w:rPr>
          <w:rFonts w:ascii="inherit" w:hAnsi="inherit" w:cs="Arial"/>
          <w:color w:val="FFD850"/>
          <w:sz w:val="70"/>
          <w:szCs w:val="70"/>
          <w:bdr w:val="none" w:sz="0" w:space="0" w:color="auto" w:frame="1"/>
        </w:rPr>
        <w:t>120,ºº</w:t>
      </w:r>
      <w:proofErr w:type="gramEnd"/>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CRIAÇÃO DO LOGOTIPO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Corel</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AI</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PDF</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PNG</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JPG</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Alterações Ilimitadas</w:t>
      </w:r>
    </w:p>
    <w:p w:rsidR="008A20A5" w:rsidRP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sidRPr="008A20A5">
        <w:rPr>
          <w:rFonts w:ascii="Arial" w:hAnsi="Arial" w:cs="Arial"/>
          <w:strike/>
          <w:color w:val="333333"/>
        </w:rPr>
        <w:t>Artes Adicionais</w:t>
      </w:r>
    </w:p>
    <w:p w:rsidR="008A20A5" w:rsidRDefault="008A20A5" w:rsidP="008A20A5">
      <w:pPr>
        <w:pStyle w:val="Ttulo2"/>
        <w:shd w:val="clear" w:color="auto" w:fill="FFFFFF"/>
        <w:spacing w:before="240" w:after="240"/>
        <w:jc w:val="center"/>
        <w:textAlignment w:val="baseline"/>
        <w:rPr>
          <w:rFonts w:ascii="Arial" w:hAnsi="Arial" w:cs="Arial"/>
          <w:color w:val="333333"/>
        </w:rPr>
      </w:pPr>
      <w:r>
        <w:rPr>
          <w:rFonts w:ascii="Arial" w:hAnsi="Arial" w:cs="Arial"/>
          <w:b/>
          <w:bCs/>
          <w:color w:val="333333"/>
        </w:rPr>
        <w:t>Logotipo + 2 Artes</w:t>
      </w:r>
    </w:p>
    <w:p w:rsidR="008A20A5" w:rsidRDefault="008A20A5" w:rsidP="008A20A5">
      <w:pPr>
        <w:pStyle w:val="NormalWeb"/>
        <w:shd w:val="clear" w:color="auto" w:fill="FFFFFF"/>
        <w:jc w:val="center"/>
        <w:textAlignment w:val="baseline"/>
        <w:rPr>
          <w:rFonts w:ascii="Arial" w:hAnsi="Arial" w:cs="Arial"/>
          <w:color w:val="333333"/>
        </w:rPr>
      </w:pPr>
      <w:r>
        <w:rPr>
          <w:rFonts w:ascii="Arial" w:hAnsi="Arial" w:cs="Arial"/>
          <w:color w:val="333333"/>
        </w:rPr>
        <w:t xml:space="preserve">Tenha o seu </w:t>
      </w:r>
      <w:proofErr w:type="spellStart"/>
      <w:r>
        <w:rPr>
          <w:rFonts w:ascii="Arial" w:hAnsi="Arial" w:cs="Arial"/>
          <w:color w:val="333333"/>
        </w:rPr>
        <w:t>logitipo</w:t>
      </w:r>
      <w:proofErr w:type="spellEnd"/>
      <w:r>
        <w:rPr>
          <w:rFonts w:ascii="Arial" w:hAnsi="Arial" w:cs="Arial"/>
          <w:color w:val="333333"/>
        </w:rPr>
        <w:t xml:space="preserve"> mais 2 artes à sua escolha*.</w:t>
      </w:r>
    </w:p>
    <w:p w:rsidR="008A20A5" w:rsidRDefault="008A20A5" w:rsidP="008A20A5">
      <w:pPr>
        <w:pStyle w:val="NormalWeb"/>
        <w:shd w:val="clear" w:color="auto" w:fill="FFFFFF"/>
        <w:jc w:val="center"/>
        <w:textAlignment w:val="baseline"/>
        <w:rPr>
          <w:rFonts w:ascii="Arial" w:hAnsi="Arial" w:cs="Arial"/>
          <w:color w:val="333333"/>
        </w:rPr>
      </w:pPr>
      <w:r>
        <w:rPr>
          <w:rFonts w:ascii="Arial" w:hAnsi="Arial" w:cs="Arial"/>
          <w:color w:val="333333"/>
        </w:rPr>
        <w:t>Ideal para quem precisa de um material para apresentação comercial.</w:t>
      </w:r>
    </w:p>
    <w:p w:rsidR="008A20A5" w:rsidRDefault="008A20A5" w:rsidP="008A20A5">
      <w:pPr>
        <w:pStyle w:val="Ttulo1"/>
        <w:shd w:val="clear" w:color="auto" w:fill="FFFFFF"/>
        <w:spacing w:before="0" w:beforeAutospacing="0" w:after="0" w:afterAutospacing="0"/>
        <w:jc w:val="center"/>
        <w:textAlignment w:val="baseline"/>
        <w:rPr>
          <w:rFonts w:ascii="Arial" w:hAnsi="Arial" w:cs="Arial"/>
          <w:color w:val="333333"/>
          <w:sz w:val="70"/>
          <w:szCs w:val="70"/>
        </w:rPr>
      </w:pPr>
      <w:r>
        <w:rPr>
          <w:rFonts w:ascii="inherit" w:hAnsi="inherit" w:cs="Arial"/>
          <w:color w:val="FFD850"/>
          <w:sz w:val="70"/>
          <w:szCs w:val="70"/>
          <w:bdr w:val="none" w:sz="0" w:space="0" w:color="auto" w:frame="1"/>
        </w:rPr>
        <w:lastRenderedPageBreak/>
        <w:t xml:space="preserve">R$ </w:t>
      </w:r>
      <w:proofErr w:type="gramStart"/>
      <w:r>
        <w:rPr>
          <w:rFonts w:ascii="inherit" w:hAnsi="inherit" w:cs="Arial"/>
          <w:color w:val="FFD850"/>
          <w:sz w:val="70"/>
          <w:szCs w:val="70"/>
          <w:bdr w:val="none" w:sz="0" w:space="0" w:color="auto" w:frame="1"/>
        </w:rPr>
        <w:t>250,ºº</w:t>
      </w:r>
      <w:proofErr w:type="gramEnd"/>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CRIAÇÃO DO LOGOTIPO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Corel</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AI</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PDF</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PNG</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Envio do arquivo em JPG</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 </w:t>
      </w:r>
      <w:r>
        <w:rPr>
          <w:rFonts w:ascii="Arial" w:hAnsi="Arial" w:cs="Arial"/>
          <w:color w:val="333333"/>
        </w:rPr>
        <w:t>Alterações Ilimitadas</w:t>
      </w:r>
    </w:p>
    <w:p w:rsidR="008A20A5" w:rsidRDefault="008A20A5" w:rsidP="008A20A5">
      <w:pPr>
        <w:pStyle w:val="NormalWeb"/>
        <w:shd w:val="clear" w:color="auto" w:fill="FFFFFF"/>
        <w:spacing w:before="0" w:beforeAutospacing="0" w:after="0" w:afterAutospacing="0"/>
        <w:jc w:val="center"/>
        <w:textAlignment w:val="baseline"/>
        <w:rPr>
          <w:rFonts w:ascii="Arial" w:hAnsi="Arial" w:cs="Arial"/>
          <w:color w:val="333333"/>
        </w:rPr>
      </w:pPr>
      <w:r>
        <w:rPr>
          <w:rFonts w:ascii="inherit" w:hAnsi="inherit" w:cs="Arial"/>
          <w:color w:val="FFD850"/>
          <w:bdr w:val="none" w:sz="0" w:space="0" w:color="auto" w:frame="1"/>
        </w:rPr>
        <w:t>● </w:t>
      </w:r>
      <w:r>
        <w:rPr>
          <w:rFonts w:ascii="inherit" w:hAnsi="inherit" w:cs="Arial"/>
          <w:color w:val="000000"/>
          <w:bdr w:val="none" w:sz="0" w:space="0" w:color="auto" w:frame="1"/>
        </w:rPr>
        <w:t>2 Artes Adicionais</w:t>
      </w:r>
    </w:p>
    <w:p w:rsidR="008A20A5" w:rsidRDefault="008A20A5" w:rsidP="008A20A5">
      <w:pPr>
        <w:pStyle w:val="Ttulo2"/>
        <w:shd w:val="clear" w:color="auto" w:fill="FFFFFF"/>
        <w:spacing w:before="240" w:after="240"/>
        <w:jc w:val="center"/>
        <w:textAlignment w:val="baseline"/>
        <w:rPr>
          <w:rFonts w:ascii="Arial" w:hAnsi="Arial" w:cs="Arial"/>
          <w:color w:val="333333"/>
        </w:rPr>
      </w:pPr>
      <w:r>
        <w:rPr>
          <w:rFonts w:ascii="Arial" w:hAnsi="Arial" w:cs="Arial"/>
          <w:b/>
          <w:bCs/>
          <w:color w:val="333333"/>
        </w:rPr>
        <w:t>Mídia Social 4 Artes</w:t>
      </w:r>
    </w:p>
    <w:p w:rsidR="008A20A5" w:rsidRDefault="008A20A5" w:rsidP="008A20A5">
      <w:pPr>
        <w:pStyle w:val="NormalWeb"/>
        <w:shd w:val="clear" w:color="auto" w:fill="FFFFFF"/>
        <w:jc w:val="center"/>
        <w:textAlignment w:val="baseline"/>
        <w:rPr>
          <w:rFonts w:ascii="Arial" w:hAnsi="Arial" w:cs="Arial"/>
          <w:color w:val="333333"/>
        </w:rPr>
      </w:pPr>
      <w:r>
        <w:rPr>
          <w:rFonts w:ascii="Arial" w:hAnsi="Arial" w:cs="Arial"/>
          <w:color w:val="333333"/>
        </w:rPr>
        <w:t>Serão 4 postagens nas redes sociais com as artes inclusas e é ótimo para quem quer começar a ter autoridade nas redes sociais.</w:t>
      </w:r>
    </w:p>
    <w:p w:rsidR="008A20A5" w:rsidRDefault="008A20A5" w:rsidP="008A20A5">
      <w:pPr>
        <w:pStyle w:val="Ttulo1"/>
        <w:shd w:val="clear" w:color="auto" w:fill="FFFFFF"/>
        <w:spacing w:before="0" w:beforeAutospacing="0" w:after="0" w:afterAutospacing="0"/>
        <w:jc w:val="center"/>
        <w:textAlignment w:val="baseline"/>
        <w:rPr>
          <w:rFonts w:ascii="Arial" w:hAnsi="Arial" w:cs="Arial"/>
          <w:color w:val="333333"/>
          <w:sz w:val="70"/>
          <w:szCs w:val="70"/>
        </w:rPr>
      </w:pPr>
      <w:r>
        <w:rPr>
          <w:rFonts w:ascii="inherit" w:hAnsi="inherit" w:cs="Arial"/>
          <w:color w:val="FFD850"/>
          <w:sz w:val="70"/>
          <w:szCs w:val="70"/>
          <w:bdr w:val="none" w:sz="0" w:space="0" w:color="auto" w:frame="1"/>
        </w:rPr>
        <w:t xml:space="preserve">R$ </w:t>
      </w:r>
      <w:proofErr w:type="gramStart"/>
      <w:r>
        <w:rPr>
          <w:rFonts w:ascii="inherit" w:hAnsi="inherit" w:cs="Arial"/>
          <w:color w:val="FFD850"/>
          <w:sz w:val="70"/>
          <w:szCs w:val="70"/>
          <w:bdr w:val="none" w:sz="0" w:space="0" w:color="auto" w:frame="1"/>
        </w:rPr>
        <w:t>350,ºº</w:t>
      </w:r>
      <w:proofErr w:type="gramEnd"/>
      <w:r>
        <w:rPr>
          <w:rFonts w:ascii="inherit" w:hAnsi="inherit" w:cs="Arial"/>
          <w:color w:val="FFD850"/>
          <w:sz w:val="70"/>
          <w:szCs w:val="70"/>
          <w:bdr w:val="none" w:sz="0" w:space="0" w:color="auto" w:frame="1"/>
        </w:rPr>
        <w:t> </w:t>
      </w:r>
    </w:p>
    <w:p w:rsidR="008A20A5" w:rsidRDefault="008A20A5" w:rsidP="008A20A5">
      <w:pPr>
        <w:pStyle w:val="Ttulo2"/>
        <w:shd w:val="clear" w:color="auto" w:fill="FFFFFF"/>
        <w:spacing w:before="0"/>
        <w:jc w:val="center"/>
        <w:textAlignment w:val="baseline"/>
        <w:rPr>
          <w:rFonts w:ascii="Arial" w:hAnsi="Arial" w:cs="Arial"/>
          <w:color w:val="333333"/>
          <w:sz w:val="36"/>
          <w:szCs w:val="36"/>
        </w:rPr>
      </w:pPr>
      <w:r>
        <w:rPr>
          <w:rStyle w:val="dur"/>
          <w:rFonts w:ascii="inherit" w:hAnsi="inherit" w:cs="Arial"/>
          <w:b/>
          <w:bCs/>
          <w:color w:val="FFD850"/>
          <w:sz w:val="33"/>
          <w:szCs w:val="33"/>
          <w:bdr w:val="none" w:sz="0" w:space="0" w:color="auto" w:frame="1"/>
        </w:rPr>
        <w:t>/mês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4 Artes Inclusas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4 Postagens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Análise de #hashtags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Relatório de Engajamento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Estudo de Público e Região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Facebook/Instagram</w:t>
      </w:r>
    </w:p>
    <w:p w:rsidR="008A20A5" w:rsidRDefault="008A20A5" w:rsidP="008A20A5">
      <w:pPr>
        <w:pStyle w:val="NormalWeb"/>
        <w:shd w:val="clear" w:color="auto" w:fill="FFFFFF"/>
        <w:spacing w:before="0" w:beforeAutospacing="0" w:after="0" w:afterAutospacing="0"/>
        <w:jc w:val="center"/>
        <w:textAlignment w:val="baseline"/>
        <w:rPr>
          <w:rFonts w:ascii="Arial" w:hAnsi="Arial" w:cs="Arial"/>
          <w:strike/>
          <w:color w:val="333333"/>
        </w:rPr>
      </w:pPr>
      <w:r>
        <w:rPr>
          <w:rFonts w:ascii="inherit" w:hAnsi="inherit" w:cs="Arial"/>
          <w:color w:val="FFD850"/>
          <w:bdr w:val="none" w:sz="0" w:space="0" w:color="auto" w:frame="1"/>
        </w:rPr>
        <w:t>●</w:t>
      </w:r>
      <w:r>
        <w:rPr>
          <w:rFonts w:ascii="Arial" w:hAnsi="Arial" w:cs="Arial"/>
          <w:color w:val="333333"/>
        </w:rPr>
        <w:t> </w:t>
      </w:r>
      <w:del w:id="0" w:author="Unknown">
        <w:r>
          <w:rPr>
            <w:rFonts w:ascii="inherit" w:hAnsi="inherit" w:cs="Arial"/>
            <w:color w:val="999999"/>
            <w:bdr w:val="none" w:sz="0" w:space="0" w:color="auto" w:frame="1"/>
          </w:rPr>
          <w:delText>Criação de Logotipo</w:delText>
        </w:r>
      </w:del>
      <w:r w:rsidRPr="008A20A5">
        <w:rPr>
          <w:rFonts w:ascii="Arial" w:hAnsi="Arial" w:cs="Arial"/>
          <w:color w:val="333333"/>
        </w:rPr>
        <w:t xml:space="preserve"> </w:t>
      </w:r>
      <w:r w:rsidRPr="008A20A5">
        <w:rPr>
          <w:rFonts w:ascii="Arial" w:hAnsi="Arial" w:cs="Arial"/>
          <w:strike/>
          <w:color w:val="333333"/>
        </w:rPr>
        <w:t>CRIAÇÃO DO LOGOTIPO</w:t>
      </w:r>
    </w:p>
    <w:p w:rsidR="008A20A5" w:rsidRDefault="008A20A5" w:rsidP="008A20A5">
      <w:pPr>
        <w:pStyle w:val="NormalWeb"/>
        <w:shd w:val="clear" w:color="auto" w:fill="FFFFFF"/>
        <w:spacing w:before="0" w:beforeAutospacing="0" w:after="0" w:afterAutospacing="0"/>
        <w:jc w:val="center"/>
        <w:textAlignment w:val="baseline"/>
        <w:rPr>
          <w:rFonts w:ascii="Arial" w:hAnsi="Arial" w:cs="Arial"/>
          <w:strike/>
          <w:color w:val="333333"/>
        </w:rPr>
      </w:pPr>
    </w:p>
    <w:p w:rsidR="008A20A5" w:rsidRDefault="008A20A5" w:rsidP="008A20A5">
      <w:pPr>
        <w:pStyle w:val="NormalWeb"/>
        <w:shd w:val="clear" w:color="auto" w:fill="FFFFFF"/>
        <w:spacing w:before="0" w:beforeAutospacing="0" w:after="0" w:afterAutospacing="0"/>
        <w:jc w:val="center"/>
        <w:textAlignment w:val="baseline"/>
        <w:rPr>
          <w:rFonts w:ascii="Arial" w:hAnsi="Arial" w:cs="Arial"/>
          <w:strike/>
          <w:color w:val="333333"/>
        </w:rPr>
      </w:pPr>
    </w:p>
    <w:p w:rsidR="008A20A5" w:rsidRDefault="008A20A5" w:rsidP="008A20A5">
      <w:pPr>
        <w:pStyle w:val="Ttulo2"/>
        <w:shd w:val="clear" w:color="auto" w:fill="FFFFFF"/>
        <w:spacing w:before="240" w:after="240"/>
        <w:jc w:val="center"/>
        <w:textAlignment w:val="baseline"/>
        <w:rPr>
          <w:rFonts w:ascii="Arial" w:hAnsi="Arial" w:cs="Arial"/>
          <w:color w:val="333333"/>
        </w:rPr>
      </w:pPr>
      <w:r>
        <w:rPr>
          <w:rFonts w:ascii="Arial" w:hAnsi="Arial" w:cs="Arial"/>
          <w:b/>
          <w:bCs/>
          <w:color w:val="333333"/>
        </w:rPr>
        <w:lastRenderedPageBreak/>
        <w:t>Mídia Social 10 Artes</w:t>
      </w:r>
    </w:p>
    <w:p w:rsidR="008A20A5" w:rsidRDefault="008A20A5" w:rsidP="008A20A5">
      <w:pPr>
        <w:pStyle w:val="NormalWeb"/>
        <w:shd w:val="clear" w:color="auto" w:fill="FFFFFF"/>
        <w:jc w:val="center"/>
        <w:textAlignment w:val="baseline"/>
        <w:rPr>
          <w:rFonts w:ascii="Arial" w:hAnsi="Arial" w:cs="Arial"/>
          <w:color w:val="333333"/>
        </w:rPr>
      </w:pPr>
      <w:r>
        <w:rPr>
          <w:rFonts w:ascii="Arial" w:hAnsi="Arial" w:cs="Arial"/>
          <w:color w:val="333333"/>
        </w:rPr>
        <w:t xml:space="preserve">Serão 10 postagens nas redes sociais com as artes inclusas e é ótimo para quem quer já tem uma presença nas redes sociais e quer aumentar o </w:t>
      </w:r>
      <w:proofErr w:type="spellStart"/>
      <w:r>
        <w:rPr>
          <w:rFonts w:ascii="Arial" w:hAnsi="Arial" w:cs="Arial"/>
          <w:color w:val="333333"/>
        </w:rPr>
        <w:t>publico</w:t>
      </w:r>
      <w:proofErr w:type="spellEnd"/>
      <w:r>
        <w:rPr>
          <w:rFonts w:ascii="Arial" w:hAnsi="Arial" w:cs="Arial"/>
          <w:color w:val="333333"/>
        </w:rPr>
        <w:t>.</w:t>
      </w:r>
    </w:p>
    <w:p w:rsidR="008A20A5" w:rsidRDefault="008A20A5" w:rsidP="008A20A5">
      <w:pPr>
        <w:pStyle w:val="Ttulo1"/>
        <w:shd w:val="clear" w:color="auto" w:fill="FFFFFF"/>
        <w:spacing w:before="0" w:beforeAutospacing="0" w:after="0" w:afterAutospacing="0"/>
        <w:jc w:val="center"/>
        <w:textAlignment w:val="baseline"/>
        <w:rPr>
          <w:rFonts w:ascii="Arial" w:hAnsi="Arial" w:cs="Arial"/>
          <w:color w:val="333333"/>
          <w:sz w:val="70"/>
          <w:szCs w:val="70"/>
        </w:rPr>
      </w:pPr>
      <w:r>
        <w:rPr>
          <w:rFonts w:ascii="inherit" w:hAnsi="inherit" w:cs="Arial"/>
          <w:color w:val="FFD850"/>
          <w:sz w:val="70"/>
          <w:szCs w:val="70"/>
          <w:bdr w:val="none" w:sz="0" w:space="0" w:color="auto" w:frame="1"/>
        </w:rPr>
        <w:t xml:space="preserve">R$ </w:t>
      </w:r>
      <w:proofErr w:type="gramStart"/>
      <w:r>
        <w:rPr>
          <w:rFonts w:ascii="inherit" w:hAnsi="inherit" w:cs="Arial"/>
          <w:color w:val="FFD850"/>
          <w:sz w:val="70"/>
          <w:szCs w:val="70"/>
          <w:bdr w:val="none" w:sz="0" w:space="0" w:color="auto" w:frame="1"/>
        </w:rPr>
        <w:t>700,ºº</w:t>
      </w:r>
      <w:proofErr w:type="gramEnd"/>
      <w:r>
        <w:rPr>
          <w:rFonts w:ascii="inherit" w:hAnsi="inherit" w:cs="Arial"/>
          <w:color w:val="FFD850"/>
          <w:sz w:val="70"/>
          <w:szCs w:val="70"/>
          <w:bdr w:val="none" w:sz="0" w:space="0" w:color="auto" w:frame="1"/>
        </w:rPr>
        <w:t> </w:t>
      </w:r>
    </w:p>
    <w:p w:rsidR="008A20A5" w:rsidRDefault="008A20A5" w:rsidP="008A20A5">
      <w:pPr>
        <w:pStyle w:val="Ttulo2"/>
        <w:shd w:val="clear" w:color="auto" w:fill="FFFFFF"/>
        <w:spacing w:before="0"/>
        <w:jc w:val="center"/>
        <w:textAlignment w:val="baseline"/>
        <w:rPr>
          <w:rFonts w:ascii="Arial" w:hAnsi="Arial" w:cs="Arial"/>
          <w:color w:val="333333"/>
          <w:sz w:val="36"/>
          <w:szCs w:val="36"/>
        </w:rPr>
      </w:pPr>
      <w:r>
        <w:rPr>
          <w:rStyle w:val="dur"/>
          <w:rFonts w:ascii="inherit" w:hAnsi="inherit" w:cs="Arial"/>
          <w:b/>
          <w:bCs/>
          <w:color w:val="FFD850"/>
          <w:sz w:val="33"/>
          <w:szCs w:val="33"/>
          <w:bdr w:val="none" w:sz="0" w:space="0" w:color="auto" w:frame="1"/>
        </w:rPr>
        <w:t>/mês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10 Artes Inclusas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10 Postagens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Análise de #hashtags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Relatório de Engajamento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Estudo de Público e Região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Facebook/Instagram</w:t>
      </w:r>
    </w:p>
    <w:p w:rsidR="008A20A5" w:rsidRDefault="008A20A5" w:rsidP="008A20A5">
      <w:pPr>
        <w:pStyle w:val="NormalWeb"/>
        <w:shd w:val="clear" w:color="auto" w:fill="FFFFFF"/>
        <w:spacing w:before="0" w:beforeAutospacing="0" w:after="0" w:afterAutospacing="0"/>
        <w:jc w:val="center"/>
        <w:textAlignment w:val="baseline"/>
        <w:rPr>
          <w:rFonts w:ascii="Arial" w:hAnsi="Arial" w:cs="Arial"/>
          <w:strike/>
          <w:color w:val="333333"/>
        </w:rPr>
      </w:pPr>
      <w:r>
        <w:rPr>
          <w:rFonts w:ascii="inherit" w:hAnsi="inherit" w:cs="Arial"/>
          <w:color w:val="FFD850"/>
          <w:bdr w:val="none" w:sz="0" w:space="0" w:color="auto" w:frame="1"/>
        </w:rPr>
        <w:t>●</w:t>
      </w:r>
      <w:r>
        <w:rPr>
          <w:rFonts w:ascii="Arial" w:hAnsi="Arial" w:cs="Arial"/>
          <w:color w:val="333333"/>
        </w:rPr>
        <w:t> </w:t>
      </w:r>
      <w:del w:id="1" w:author="Unknown">
        <w:r>
          <w:rPr>
            <w:rFonts w:ascii="inherit" w:hAnsi="inherit" w:cs="Arial"/>
            <w:color w:val="999999"/>
            <w:bdr w:val="none" w:sz="0" w:space="0" w:color="auto" w:frame="1"/>
          </w:rPr>
          <w:delText>Criação de Logotipo</w:delText>
        </w:r>
      </w:del>
      <w:r w:rsidRPr="008A20A5">
        <w:rPr>
          <w:rFonts w:ascii="Arial" w:hAnsi="Arial" w:cs="Arial"/>
          <w:color w:val="333333"/>
        </w:rPr>
        <w:t xml:space="preserve"> </w:t>
      </w:r>
      <w:r w:rsidRPr="008A20A5">
        <w:rPr>
          <w:rFonts w:ascii="Arial" w:hAnsi="Arial" w:cs="Arial"/>
          <w:strike/>
          <w:color w:val="333333"/>
        </w:rPr>
        <w:t>CRIAÇÃO DO LOGOTIPO</w:t>
      </w:r>
    </w:p>
    <w:p w:rsidR="008A20A5" w:rsidRDefault="008A20A5" w:rsidP="008A20A5">
      <w:pPr>
        <w:pStyle w:val="NormalWeb"/>
        <w:shd w:val="clear" w:color="auto" w:fill="FFFFFF"/>
        <w:spacing w:before="0" w:beforeAutospacing="0" w:after="0" w:afterAutospacing="0"/>
        <w:jc w:val="center"/>
        <w:textAlignment w:val="baseline"/>
        <w:rPr>
          <w:rFonts w:ascii="Arial" w:hAnsi="Arial" w:cs="Arial"/>
          <w:strike/>
          <w:color w:val="333333"/>
        </w:rPr>
      </w:pPr>
    </w:p>
    <w:p w:rsidR="008A20A5" w:rsidRDefault="008A20A5" w:rsidP="008A20A5">
      <w:pPr>
        <w:pStyle w:val="Ttulo2"/>
        <w:shd w:val="clear" w:color="auto" w:fill="FFFFFF"/>
        <w:spacing w:before="240" w:after="240"/>
        <w:jc w:val="center"/>
        <w:textAlignment w:val="baseline"/>
        <w:rPr>
          <w:rFonts w:ascii="Arial" w:hAnsi="Arial" w:cs="Arial"/>
          <w:color w:val="333333"/>
        </w:rPr>
      </w:pPr>
      <w:r>
        <w:rPr>
          <w:rFonts w:ascii="Arial" w:hAnsi="Arial" w:cs="Arial"/>
          <w:b/>
          <w:bCs/>
          <w:color w:val="333333"/>
        </w:rPr>
        <w:t>Website</w:t>
      </w:r>
    </w:p>
    <w:p w:rsidR="008A20A5" w:rsidRDefault="008A20A5" w:rsidP="008A20A5">
      <w:pPr>
        <w:pStyle w:val="NormalWeb"/>
        <w:shd w:val="clear" w:color="auto" w:fill="FFFFFF"/>
        <w:jc w:val="center"/>
        <w:textAlignment w:val="baseline"/>
        <w:rPr>
          <w:rFonts w:ascii="Arial" w:hAnsi="Arial" w:cs="Arial"/>
          <w:color w:val="333333"/>
        </w:rPr>
      </w:pPr>
      <w:r>
        <w:rPr>
          <w:rFonts w:ascii="Arial" w:hAnsi="Arial" w:cs="Arial"/>
          <w:color w:val="333333"/>
        </w:rPr>
        <w:t>Ideal para quem precisa montar um portfólio completo na internet.</w:t>
      </w:r>
    </w:p>
    <w:p w:rsidR="008A20A5" w:rsidRDefault="008A20A5" w:rsidP="008A20A5">
      <w:pPr>
        <w:pStyle w:val="Ttulo3"/>
        <w:shd w:val="clear" w:color="auto" w:fill="FFFFFF"/>
        <w:spacing w:before="0"/>
        <w:jc w:val="center"/>
        <w:textAlignment w:val="baseline"/>
        <w:rPr>
          <w:rFonts w:ascii="Arial" w:hAnsi="Arial" w:cs="Arial"/>
          <w:color w:val="333333"/>
        </w:rPr>
      </w:pPr>
      <w:r>
        <w:rPr>
          <w:rFonts w:ascii="inherit" w:hAnsi="inherit" w:cs="Arial"/>
          <w:b/>
          <w:bCs/>
          <w:color w:val="FFD850"/>
          <w:bdr w:val="none" w:sz="0" w:space="0" w:color="auto" w:frame="1"/>
        </w:rPr>
        <w:t>a partir de: </w:t>
      </w:r>
    </w:p>
    <w:p w:rsidR="008A20A5" w:rsidRDefault="008A20A5" w:rsidP="008A20A5">
      <w:pPr>
        <w:pStyle w:val="Ttulo1"/>
        <w:shd w:val="clear" w:color="auto" w:fill="FFFFFF"/>
        <w:spacing w:before="0" w:beforeAutospacing="0" w:after="0" w:afterAutospacing="0"/>
        <w:jc w:val="center"/>
        <w:textAlignment w:val="baseline"/>
        <w:rPr>
          <w:rFonts w:ascii="Arial" w:hAnsi="Arial" w:cs="Arial"/>
          <w:color w:val="333333"/>
          <w:sz w:val="70"/>
          <w:szCs w:val="70"/>
        </w:rPr>
      </w:pPr>
      <w:r>
        <w:rPr>
          <w:rFonts w:ascii="inherit" w:hAnsi="inherit" w:cs="Arial"/>
          <w:color w:val="FFD850"/>
          <w:sz w:val="70"/>
          <w:szCs w:val="70"/>
          <w:bdr w:val="none" w:sz="0" w:space="0" w:color="auto" w:frame="1"/>
        </w:rPr>
        <w:t xml:space="preserve">R$ </w:t>
      </w:r>
      <w:proofErr w:type="gramStart"/>
      <w:r>
        <w:rPr>
          <w:rFonts w:ascii="inherit" w:hAnsi="inherit" w:cs="Arial"/>
          <w:color w:val="FFD850"/>
          <w:sz w:val="70"/>
          <w:szCs w:val="70"/>
          <w:bdr w:val="none" w:sz="0" w:space="0" w:color="auto" w:frame="1"/>
        </w:rPr>
        <w:t>1.200,ºº</w:t>
      </w:r>
      <w:proofErr w:type="gramEnd"/>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Hospedagem + Registro de domínio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Painel de Gestão do Site</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Chat Ativo</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Envio de Imagens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Cadastro de Produtos/Serviços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w:t>
      </w:r>
      <w:proofErr w:type="spellStart"/>
      <w:r>
        <w:rPr>
          <w:rFonts w:ascii="Arial" w:hAnsi="Arial" w:cs="Arial"/>
          <w:color w:val="333333"/>
        </w:rPr>
        <w:t>Interlink</w:t>
      </w:r>
      <w:proofErr w:type="spellEnd"/>
      <w:r>
        <w:rPr>
          <w:rFonts w:ascii="Arial" w:hAnsi="Arial" w:cs="Arial"/>
          <w:color w:val="333333"/>
        </w:rPr>
        <w:t xml:space="preserve"> com Redes Sociais</w:t>
      </w:r>
    </w:p>
    <w:p w:rsidR="008A20A5" w:rsidRDefault="008A20A5" w:rsidP="008A20A5">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Sistema de Depoimentos</w:t>
      </w:r>
    </w:p>
    <w:p w:rsidR="00126772" w:rsidRPr="00126772" w:rsidRDefault="00126772" w:rsidP="00126772">
      <w:pPr>
        <w:pStyle w:val="NormalWeb"/>
        <w:shd w:val="clear" w:color="auto" w:fill="FFFFFF"/>
        <w:spacing w:before="0" w:after="0"/>
        <w:jc w:val="center"/>
        <w:textAlignment w:val="baseline"/>
        <w:rPr>
          <w:rFonts w:ascii="Arial" w:hAnsi="Arial" w:cs="Arial"/>
          <w:strike/>
          <w:color w:val="333333"/>
        </w:rPr>
      </w:pPr>
      <w:r>
        <w:rPr>
          <w:rFonts w:ascii="inherit" w:hAnsi="inherit" w:cs="Arial"/>
          <w:color w:val="FFD850"/>
          <w:bdr w:val="none" w:sz="0" w:space="0" w:color="auto" w:frame="1"/>
        </w:rPr>
        <w:t>●</w:t>
      </w:r>
      <w:r>
        <w:rPr>
          <w:rFonts w:ascii="Arial" w:hAnsi="Arial" w:cs="Arial"/>
          <w:color w:val="333333"/>
        </w:rPr>
        <w:t> </w:t>
      </w:r>
      <w:r w:rsidRPr="00126772">
        <w:rPr>
          <w:rFonts w:ascii="Arial" w:hAnsi="Arial" w:cs="Arial"/>
          <w:strike/>
          <w:color w:val="333333"/>
        </w:rPr>
        <w:t>Escolha de Modelo</w:t>
      </w:r>
    </w:p>
    <w:p w:rsidR="008A20A5" w:rsidRDefault="00126772" w:rsidP="00126772">
      <w:pPr>
        <w:pStyle w:val="NormalWeb"/>
        <w:shd w:val="clear" w:color="auto" w:fill="FFFFFF"/>
        <w:spacing w:before="0" w:beforeAutospacing="0" w:after="0" w:afterAutospacing="0"/>
        <w:jc w:val="center"/>
        <w:textAlignment w:val="baseline"/>
        <w:rPr>
          <w:rFonts w:ascii="Arial" w:hAnsi="Arial" w:cs="Arial"/>
          <w:color w:val="333333"/>
        </w:rPr>
      </w:pPr>
      <w:r>
        <w:rPr>
          <w:rFonts w:ascii="inherit" w:hAnsi="inherit" w:cs="Arial"/>
          <w:color w:val="FFD850"/>
          <w:bdr w:val="none" w:sz="0" w:space="0" w:color="auto" w:frame="1"/>
        </w:rPr>
        <w:lastRenderedPageBreak/>
        <w:t>●</w:t>
      </w:r>
      <w:r>
        <w:rPr>
          <w:rFonts w:ascii="Arial" w:hAnsi="Arial" w:cs="Arial"/>
          <w:color w:val="333333"/>
        </w:rPr>
        <w:t> </w:t>
      </w:r>
      <w:r w:rsidRPr="00126772">
        <w:rPr>
          <w:rFonts w:ascii="Arial" w:hAnsi="Arial" w:cs="Arial"/>
          <w:strike/>
          <w:color w:val="333333"/>
        </w:rPr>
        <w:t>Criação de Serviços Adicionais**</w:t>
      </w:r>
      <w:r>
        <w:rPr>
          <w:rFonts w:ascii="inherit" w:hAnsi="inherit" w:cs="Arial"/>
          <w:color w:val="999999"/>
          <w:bdr w:val="none" w:sz="0" w:space="0" w:color="auto" w:frame="1"/>
        </w:rPr>
        <w:t xml:space="preserve"> </w:t>
      </w:r>
      <w:del w:id="2" w:author="Unknown">
        <w:r w:rsidR="008A20A5">
          <w:rPr>
            <w:rFonts w:ascii="inherit" w:hAnsi="inherit" w:cs="Arial"/>
            <w:color w:val="999999"/>
            <w:bdr w:val="none" w:sz="0" w:space="0" w:color="auto" w:frame="1"/>
          </w:rPr>
          <w:delText>Criação de Serviços Adicionais**</w:delText>
        </w:r>
      </w:del>
    </w:p>
    <w:p w:rsidR="008A20A5" w:rsidRDefault="008A20A5" w:rsidP="008A20A5">
      <w:pPr>
        <w:pStyle w:val="NormalWeb"/>
        <w:shd w:val="clear" w:color="auto" w:fill="FFFFFF"/>
        <w:spacing w:before="0" w:beforeAutospacing="0" w:after="0" w:afterAutospacing="0"/>
        <w:jc w:val="center"/>
        <w:textAlignment w:val="baseline"/>
        <w:rPr>
          <w:rFonts w:ascii="Arial" w:hAnsi="Arial" w:cs="Arial"/>
          <w:color w:val="333333"/>
        </w:rPr>
      </w:pPr>
      <w:r>
        <w:rPr>
          <w:rFonts w:ascii="Arial" w:hAnsi="Arial" w:cs="Arial"/>
          <w:color w:val="333333"/>
        </w:rPr>
        <w:t> </w:t>
      </w:r>
    </w:p>
    <w:p w:rsidR="00126772" w:rsidRDefault="00126772" w:rsidP="00126772">
      <w:pPr>
        <w:pStyle w:val="Ttulo2"/>
        <w:shd w:val="clear" w:color="auto" w:fill="FFFFFF"/>
        <w:spacing w:before="240" w:after="240"/>
        <w:jc w:val="center"/>
        <w:textAlignment w:val="baseline"/>
        <w:rPr>
          <w:rFonts w:ascii="Arial" w:hAnsi="Arial" w:cs="Arial"/>
          <w:color w:val="333333"/>
        </w:rPr>
      </w:pPr>
      <w:r>
        <w:rPr>
          <w:rFonts w:ascii="Arial" w:hAnsi="Arial" w:cs="Arial"/>
          <w:b/>
          <w:bCs/>
          <w:color w:val="333333"/>
        </w:rPr>
        <w:t>Website 2</w:t>
      </w:r>
    </w:p>
    <w:p w:rsidR="00126772" w:rsidRDefault="00126772" w:rsidP="00126772">
      <w:pPr>
        <w:pStyle w:val="NormalWeb"/>
        <w:shd w:val="clear" w:color="auto" w:fill="FFFFFF"/>
        <w:jc w:val="center"/>
        <w:textAlignment w:val="baseline"/>
        <w:rPr>
          <w:rFonts w:ascii="Arial" w:hAnsi="Arial" w:cs="Arial"/>
          <w:color w:val="333333"/>
        </w:rPr>
      </w:pPr>
      <w:r>
        <w:rPr>
          <w:rFonts w:ascii="Arial" w:hAnsi="Arial" w:cs="Arial"/>
          <w:color w:val="333333"/>
        </w:rPr>
        <w:t>Ideal para quem precisa montar um portfólio completo na internet. Com a criação de Serviços Adicionais.</w:t>
      </w:r>
    </w:p>
    <w:p w:rsidR="00126772" w:rsidRDefault="00126772" w:rsidP="00126772">
      <w:pPr>
        <w:pStyle w:val="Ttulo2"/>
        <w:shd w:val="clear" w:color="auto" w:fill="FFFFFF"/>
        <w:spacing w:before="0"/>
        <w:jc w:val="center"/>
        <w:textAlignment w:val="baseline"/>
        <w:rPr>
          <w:rFonts w:ascii="Arial" w:hAnsi="Arial" w:cs="Arial"/>
          <w:color w:val="333333"/>
        </w:rPr>
      </w:pPr>
      <w:r>
        <w:rPr>
          <w:rFonts w:ascii="inherit" w:hAnsi="inherit" w:cs="Arial"/>
          <w:b/>
          <w:bCs/>
          <w:color w:val="FFD850"/>
          <w:sz w:val="33"/>
          <w:szCs w:val="33"/>
          <w:bdr w:val="none" w:sz="0" w:space="0" w:color="auto" w:frame="1"/>
        </w:rPr>
        <w:t>a partir de:</w:t>
      </w:r>
    </w:p>
    <w:p w:rsidR="00126772" w:rsidRDefault="00126772" w:rsidP="00126772">
      <w:pPr>
        <w:pStyle w:val="Ttulo1"/>
        <w:shd w:val="clear" w:color="auto" w:fill="FFFFFF"/>
        <w:spacing w:before="0" w:beforeAutospacing="0" w:after="0" w:afterAutospacing="0"/>
        <w:jc w:val="center"/>
        <w:textAlignment w:val="baseline"/>
        <w:rPr>
          <w:rFonts w:ascii="Arial" w:hAnsi="Arial" w:cs="Arial"/>
          <w:color w:val="333333"/>
          <w:sz w:val="70"/>
          <w:szCs w:val="70"/>
        </w:rPr>
      </w:pPr>
      <w:r>
        <w:rPr>
          <w:rFonts w:ascii="inherit" w:hAnsi="inherit" w:cs="Arial"/>
          <w:color w:val="FFD850"/>
          <w:sz w:val="70"/>
          <w:szCs w:val="70"/>
          <w:bdr w:val="none" w:sz="0" w:space="0" w:color="auto" w:frame="1"/>
        </w:rPr>
        <w:t xml:space="preserve">R$ </w:t>
      </w:r>
      <w:proofErr w:type="gramStart"/>
      <w:r>
        <w:rPr>
          <w:rFonts w:ascii="inherit" w:hAnsi="inherit" w:cs="Arial"/>
          <w:color w:val="FFD850"/>
          <w:sz w:val="70"/>
          <w:szCs w:val="70"/>
          <w:bdr w:val="none" w:sz="0" w:space="0" w:color="auto" w:frame="1"/>
        </w:rPr>
        <w:t>1.500,ºº</w:t>
      </w:r>
      <w:proofErr w:type="gramEnd"/>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Hospedagem + Registro de domínio</w:t>
      </w:r>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Painel de Gestão do Site</w:t>
      </w:r>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Chat Ativo</w:t>
      </w:r>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Envio de Imagens</w:t>
      </w:r>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Cadastro de Produtos/Serviços</w:t>
      </w:r>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w:t>
      </w:r>
      <w:proofErr w:type="spellStart"/>
      <w:r>
        <w:rPr>
          <w:rFonts w:ascii="Arial" w:hAnsi="Arial" w:cs="Arial"/>
          <w:color w:val="333333"/>
        </w:rPr>
        <w:t>Interlink</w:t>
      </w:r>
      <w:proofErr w:type="spellEnd"/>
      <w:r>
        <w:rPr>
          <w:rFonts w:ascii="Arial" w:hAnsi="Arial" w:cs="Arial"/>
          <w:color w:val="333333"/>
        </w:rPr>
        <w:t xml:space="preserve"> com Redes Sociais</w:t>
      </w:r>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Sistema de Depoimentos</w:t>
      </w:r>
    </w:p>
    <w:p w:rsidR="00126772" w:rsidRDefault="00126772" w:rsidP="00126772">
      <w:pPr>
        <w:pStyle w:val="NormalWeb"/>
        <w:shd w:val="clear" w:color="auto" w:fill="FFFFFF"/>
        <w:spacing w:before="0" w:after="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Escolha de Modelo</w:t>
      </w:r>
    </w:p>
    <w:p w:rsidR="00126772" w:rsidRDefault="00126772" w:rsidP="00126772">
      <w:pPr>
        <w:pStyle w:val="NormalWeb"/>
        <w:shd w:val="clear" w:color="auto" w:fill="FFFFFF"/>
        <w:spacing w:before="0" w:beforeAutospacing="0" w:after="0" w:afterAutospacing="0"/>
        <w:jc w:val="center"/>
        <w:textAlignment w:val="baseline"/>
        <w:rPr>
          <w:rFonts w:ascii="Arial" w:hAnsi="Arial" w:cs="Arial"/>
          <w:color w:val="333333"/>
        </w:rPr>
      </w:pPr>
      <w:r>
        <w:rPr>
          <w:rFonts w:ascii="inherit" w:hAnsi="inherit" w:cs="Arial"/>
          <w:color w:val="FFD850"/>
          <w:bdr w:val="none" w:sz="0" w:space="0" w:color="auto" w:frame="1"/>
        </w:rPr>
        <w:t>●</w:t>
      </w:r>
      <w:r>
        <w:rPr>
          <w:rFonts w:ascii="Arial" w:hAnsi="Arial" w:cs="Arial"/>
          <w:color w:val="333333"/>
        </w:rPr>
        <w:t> Criação de Serviços Adicionais**</w:t>
      </w:r>
    </w:p>
    <w:p w:rsidR="004E4E2C" w:rsidRDefault="004E4E2C" w:rsidP="004E4E2C">
      <w:pPr>
        <w:pStyle w:val="Ttulo1"/>
        <w:shd w:val="clear" w:color="auto" w:fill="FFFFFF"/>
        <w:spacing w:before="225" w:beforeAutospacing="0" w:after="225" w:afterAutospacing="0" w:line="525" w:lineRule="atLeast"/>
        <w:jc w:val="center"/>
        <w:textAlignment w:val="baseline"/>
        <w:rPr>
          <w:rFonts w:ascii="Arial" w:hAnsi="Arial" w:cs="Arial"/>
          <w:color w:val="333333"/>
          <w:sz w:val="75"/>
          <w:szCs w:val="75"/>
        </w:rPr>
      </w:pPr>
      <w:r>
        <w:rPr>
          <w:rFonts w:ascii="Arial" w:hAnsi="Arial" w:cs="Arial"/>
          <w:color w:val="333333"/>
          <w:sz w:val="75"/>
          <w:szCs w:val="75"/>
        </w:rPr>
        <w:t>Projetos de Arquitetura</w:t>
      </w:r>
    </w:p>
    <w:p w:rsidR="004E4E2C" w:rsidRDefault="004E4E2C" w:rsidP="004E4E2C">
      <w:pPr>
        <w:pStyle w:val="Ttulo2"/>
        <w:shd w:val="clear" w:color="auto" w:fill="FFFFFF"/>
        <w:spacing w:before="240" w:line="336" w:lineRule="atLeast"/>
        <w:jc w:val="center"/>
        <w:textAlignment w:val="baseline"/>
        <w:rPr>
          <w:rFonts w:ascii="Arial" w:hAnsi="Arial" w:cs="Arial"/>
          <w:color w:val="848484"/>
          <w:sz w:val="36"/>
          <w:szCs w:val="36"/>
        </w:rPr>
      </w:pPr>
      <w:r>
        <w:rPr>
          <w:rFonts w:ascii="Arial" w:hAnsi="Arial" w:cs="Arial"/>
          <w:b/>
          <w:bCs/>
          <w:color w:val="848484"/>
        </w:rPr>
        <w:t>Projetos desenvolvidos em BIM e/ou .</w:t>
      </w:r>
      <w:proofErr w:type="spellStart"/>
      <w:r>
        <w:rPr>
          <w:rFonts w:ascii="Arial" w:hAnsi="Arial" w:cs="Arial"/>
          <w:b/>
          <w:bCs/>
          <w:color w:val="848484"/>
        </w:rPr>
        <w:t>dwg</w:t>
      </w:r>
      <w:proofErr w:type="spellEnd"/>
      <w:r>
        <w:rPr>
          <w:rFonts w:ascii="Arial" w:hAnsi="Arial" w:cs="Arial"/>
          <w:b/>
          <w:bCs/>
          <w:color w:val="848484"/>
        </w:rPr>
        <w:t>!</w:t>
      </w:r>
    </w:p>
    <w:p w:rsidR="00126772" w:rsidRDefault="00126772" w:rsidP="008A20A5">
      <w:pPr>
        <w:pStyle w:val="NormalWeb"/>
        <w:shd w:val="clear" w:color="auto" w:fill="FFFFFF"/>
        <w:spacing w:before="0" w:beforeAutospacing="0" w:after="0" w:afterAutospacing="0"/>
        <w:jc w:val="center"/>
        <w:textAlignment w:val="baseline"/>
        <w:rPr>
          <w:rFonts w:ascii="Arial" w:hAnsi="Arial" w:cs="Arial"/>
          <w:color w:val="333333"/>
        </w:rPr>
      </w:pPr>
    </w:p>
    <w:p w:rsidR="004E4E2C" w:rsidRDefault="004E4E2C" w:rsidP="008A20A5">
      <w:pPr>
        <w:pStyle w:val="NormalWeb"/>
        <w:shd w:val="clear" w:color="auto" w:fill="FFFFFF"/>
        <w:spacing w:before="0" w:beforeAutospacing="0" w:after="0" w:afterAutospacing="0"/>
        <w:jc w:val="center"/>
        <w:textAlignment w:val="baseline"/>
        <w:rPr>
          <w:rFonts w:ascii="Arial" w:hAnsi="Arial" w:cs="Arial"/>
          <w:color w:val="333333"/>
        </w:rPr>
      </w:pPr>
    </w:p>
    <w:p w:rsidR="004E4E2C" w:rsidRDefault="004E4E2C" w:rsidP="008A20A5">
      <w:pPr>
        <w:pStyle w:val="NormalWeb"/>
        <w:shd w:val="clear" w:color="auto" w:fill="FFFFFF"/>
        <w:spacing w:before="0" w:beforeAutospacing="0" w:after="0" w:afterAutospacing="0"/>
        <w:jc w:val="center"/>
        <w:textAlignment w:val="baseline"/>
        <w:rPr>
          <w:rFonts w:ascii="Arial" w:hAnsi="Arial" w:cs="Arial"/>
          <w:color w:val="333333"/>
        </w:rPr>
      </w:pPr>
    </w:p>
    <w:p w:rsidR="004E4E2C" w:rsidRDefault="004E4E2C" w:rsidP="004E4E2C">
      <w:pPr>
        <w:pStyle w:val="font6"/>
        <w:shd w:val="clear" w:color="auto" w:fill="FFFFFF"/>
        <w:spacing w:before="0" w:after="0"/>
        <w:textAlignment w:val="baseline"/>
        <w:rPr>
          <w:rFonts w:ascii="Arial" w:hAnsi="Arial" w:cs="Arial"/>
          <w:color w:val="333333"/>
        </w:rPr>
      </w:pPr>
      <w:r>
        <w:rPr>
          <w:rStyle w:val="color14"/>
          <w:rFonts w:ascii="inherit" w:hAnsi="inherit" w:cs="Arial"/>
          <w:color w:val="333333"/>
          <w:bdr w:val="none" w:sz="0" w:space="0" w:color="auto" w:frame="1"/>
        </w:rPr>
        <w:t>Nós somos uma </w:t>
      </w:r>
      <w:r>
        <w:rPr>
          <w:rStyle w:val="color15"/>
          <w:rFonts w:ascii="inherit" w:eastAsiaTheme="majorEastAsia" w:hAnsi="inherit" w:cs="Arial"/>
          <w:b/>
          <w:bCs/>
          <w:color w:val="333333"/>
          <w:bdr w:val="none" w:sz="0" w:space="0" w:color="auto" w:frame="1"/>
        </w:rPr>
        <w:t>agência criativa</w:t>
      </w:r>
      <w:r>
        <w:rPr>
          <w:rStyle w:val="color14"/>
          <w:rFonts w:ascii="inherit" w:hAnsi="inherit" w:cs="Arial"/>
          <w:color w:val="333333"/>
          <w:bdr w:val="none" w:sz="0" w:space="0" w:color="auto" w:frame="1"/>
        </w:rPr>
        <w:t> composta por designers, fotógrafos e arquitetos com expertise em branding, programação visual, projeto de produto, cenografia, arquitetura, urbanismo e </w:t>
      </w:r>
      <w:r>
        <w:rPr>
          <w:rFonts w:ascii="Arial" w:hAnsi="Arial" w:cs="Arial"/>
          <w:color w:val="333333"/>
        </w:rPr>
        <w:t>experiências visuais</w:t>
      </w:r>
      <w:r>
        <w:rPr>
          <w:rStyle w:val="color14"/>
          <w:rFonts w:ascii="inherit" w:hAnsi="inherit" w:cs="Arial"/>
          <w:color w:val="333333"/>
          <w:bdr w:val="none" w:sz="0" w:space="0" w:color="auto" w:frame="1"/>
        </w:rPr>
        <w:t> para a arquitetura.</w:t>
      </w:r>
    </w:p>
    <w:p w:rsidR="004E4E2C" w:rsidRDefault="004E4E2C" w:rsidP="004E4E2C">
      <w:pPr>
        <w:pStyle w:val="font6"/>
        <w:shd w:val="clear" w:color="auto" w:fill="FFFFFF"/>
        <w:spacing w:before="0" w:after="0"/>
        <w:textAlignment w:val="baseline"/>
        <w:rPr>
          <w:rFonts w:ascii="Arial" w:hAnsi="Arial" w:cs="Arial"/>
          <w:color w:val="333333"/>
        </w:rPr>
      </w:pPr>
      <w:r>
        <w:rPr>
          <w:rStyle w:val="wixguard"/>
          <w:rFonts w:ascii="inherit" w:eastAsiaTheme="majorEastAsia" w:hAnsi="inherit" w:cs="Arial"/>
          <w:color w:val="333333"/>
          <w:bdr w:val="none" w:sz="0" w:space="0" w:color="auto" w:frame="1"/>
        </w:rPr>
        <w:t xml:space="preserve">​Nossa direção já atuou por mais de 20 anos, em grandes escritórios de arquitetura, como Vicente </w:t>
      </w:r>
      <w:proofErr w:type="spellStart"/>
      <w:r>
        <w:rPr>
          <w:rStyle w:val="wixguard"/>
          <w:rFonts w:ascii="inherit" w:eastAsiaTheme="majorEastAsia" w:hAnsi="inherit" w:cs="Arial"/>
          <w:color w:val="333333"/>
          <w:bdr w:val="none" w:sz="0" w:space="0" w:color="auto" w:frame="1"/>
        </w:rPr>
        <w:t>Giffoni</w:t>
      </w:r>
      <w:proofErr w:type="spellEnd"/>
      <w:r>
        <w:rPr>
          <w:rStyle w:val="wixguard"/>
          <w:rFonts w:ascii="inherit" w:eastAsiaTheme="majorEastAsia" w:hAnsi="inherit" w:cs="Arial"/>
          <w:color w:val="333333"/>
          <w:bdr w:val="none" w:sz="0" w:space="0" w:color="auto" w:frame="1"/>
        </w:rPr>
        <w:t xml:space="preserve"> Arquitetura, Henrique Mindlin Arquitetos Associados, e RAF Arquitetura, em diversas tipologias de projeto como parques, resorts, educacionais, residências, edifícios </w:t>
      </w:r>
      <w:proofErr w:type="spellStart"/>
      <w:r>
        <w:rPr>
          <w:rStyle w:val="wixguard"/>
          <w:rFonts w:ascii="inherit" w:eastAsiaTheme="majorEastAsia" w:hAnsi="inherit" w:cs="Arial"/>
          <w:color w:val="333333"/>
          <w:bdr w:val="none" w:sz="0" w:space="0" w:color="auto" w:frame="1"/>
        </w:rPr>
        <w:t>multi-residenciais</w:t>
      </w:r>
      <w:proofErr w:type="spellEnd"/>
      <w:r>
        <w:rPr>
          <w:rStyle w:val="wixguard"/>
          <w:rFonts w:ascii="inherit" w:eastAsiaTheme="majorEastAsia" w:hAnsi="inherit" w:cs="Arial"/>
          <w:color w:val="333333"/>
          <w:bdr w:val="none" w:sz="0" w:space="0" w:color="auto" w:frame="1"/>
        </w:rPr>
        <w:t>, shopping centers, lojas, restaurantes, cinemas, hotéis, hospitais, museus, cenografia de shows e eventos. </w:t>
      </w:r>
    </w:p>
    <w:p w:rsidR="004E4E2C" w:rsidRDefault="004E4E2C" w:rsidP="004E4E2C">
      <w:pPr>
        <w:pStyle w:val="font6"/>
        <w:shd w:val="clear" w:color="auto" w:fill="FFFFFF"/>
        <w:spacing w:before="0" w:after="0"/>
        <w:textAlignment w:val="baseline"/>
        <w:rPr>
          <w:rFonts w:ascii="Arial" w:hAnsi="Arial" w:cs="Arial"/>
          <w:color w:val="333333"/>
        </w:rPr>
      </w:pPr>
      <w:r>
        <w:rPr>
          <w:rStyle w:val="color14"/>
          <w:rFonts w:ascii="inherit" w:hAnsi="inherit" w:cs="Arial"/>
          <w:color w:val="333333"/>
          <w:bdr w:val="none" w:sz="0" w:space="0" w:color="auto" w:frame="1"/>
        </w:rPr>
        <w:lastRenderedPageBreak/>
        <w:t>Atualmente, o real e o virtual estão intimamente conectados, e por isso buscamos constantemente responder aos desafios com qualidade, flexibilidade e rapidez para acompanharmos as mudanças do mundo.</w:t>
      </w:r>
    </w:p>
    <w:p w:rsidR="004E4E2C" w:rsidRDefault="004E4E2C" w:rsidP="004E4E2C">
      <w:pPr>
        <w:pStyle w:val="font6"/>
        <w:shd w:val="clear" w:color="auto" w:fill="FFFFFF"/>
        <w:spacing w:before="0" w:after="0"/>
        <w:textAlignment w:val="baseline"/>
        <w:rPr>
          <w:rFonts w:ascii="Arial" w:hAnsi="Arial" w:cs="Arial"/>
          <w:color w:val="333333"/>
        </w:rPr>
      </w:pPr>
      <w:r>
        <w:rPr>
          <w:rStyle w:val="color14"/>
          <w:rFonts w:ascii="inherit" w:hAnsi="inherit" w:cs="Arial"/>
          <w:color w:val="333333"/>
          <w:bdr w:val="none" w:sz="0" w:space="0" w:color="auto" w:frame="1"/>
        </w:rPr>
        <w:t>Utilizamos metodologias ágeis, criativas e tecnológicas para estar sempre no futuro de projetos arquitetônicos e imobiliários. </w:t>
      </w:r>
    </w:p>
    <w:p w:rsidR="004E4E2C" w:rsidRDefault="004E4E2C" w:rsidP="008A20A5">
      <w:pPr>
        <w:pStyle w:val="NormalWeb"/>
        <w:shd w:val="clear" w:color="auto" w:fill="FFFFFF"/>
        <w:spacing w:before="0" w:beforeAutospacing="0" w:after="0" w:afterAutospacing="0"/>
        <w:jc w:val="center"/>
        <w:textAlignment w:val="baseline"/>
        <w:rPr>
          <w:rFonts w:ascii="Arial" w:hAnsi="Arial" w:cs="Arial"/>
          <w:color w:val="333333"/>
        </w:rPr>
      </w:pPr>
    </w:p>
    <w:p w:rsidR="004E4E2C" w:rsidRDefault="004E4E2C" w:rsidP="008A20A5">
      <w:pPr>
        <w:pStyle w:val="NormalWeb"/>
        <w:shd w:val="clear" w:color="auto" w:fill="FFFFFF"/>
        <w:spacing w:before="0" w:beforeAutospacing="0" w:after="0" w:afterAutospacing="0"/>
        <w:jc w:val="center"/>
        <w:textAlignment w:val="baseline"/>
        <w:rPr>
          <w:rFonts w:ascii="Arial" w:hAnsi="Arial" w:cs="Arial"/>
          <w:color w:val="333333"/>
        </w:rPr>
      </w:pPr>
    </w:p>
    <w:p w:rsidR="004E4E2C" w:rsidRDefault="004E4E2C" w:rsidP="004E4E2C">
      <w:pPr>
        <w:pStyle w:val="Ttulo1"/>
        <w:shd w:val="clear" w:color="auto" w:fill="F2F2F2"/>
        <w:spacing w:before="240" w:beforeAutospacing="0" w:after="240" w:afterAutospacing="0"/>
        <w:textAlignment w:val="baseline"/>
        <w:rPr>
          <w:rFonts w:ascii="Arial" w:hAnsi="Arial" w:cs="Arial"/>
          <w:color w:val="333333"/>
          <w:sz w:val="62"/>
          <w:szCs w:val="62"/>
        </w:rPr>
      </w:pPr>
      <w:r>
        <w:rPr>
          <w:rFonts w:ascii="Arial" w:hAnsi="Arial" w:cs="Arial"/>
          <w:color w:val="333333"/>
          <w:sz w:val="62"/>
          <w:szCs w:val="62"/>
        </w:rPr>
        <w:t>Estudo de Viabilidade</w:t>
      </w:r>
    </w:p>
    <w:p w:rsidR="004E4E2C" w:rsidRDefault="004E4E2C" w:rsidP="004E4E2C">
      <w:pPr>
        <w:pStyle w:val="Ttulo5"/>
        <w:shd w:val="clear" w:color="auto" w:fill="F2F2F2"/>
        <w:spacing w:before="240" w:after="240"/>
        <w:jc w:val="center"/>
        <w:textAlignment w:val="baseline"/>
        <w:rPr>
          <w:rFonts w:ascii="Arial" w:hAnsi="Arial" w:cs="Arial"/>
          <w:color w:val="333333"/>
          <w:sz w:val="39"/>
          <w:szCs w:val="39"/>
        </w:rPr>
      </w:pPr>
      <w:r>
        <w:rPr>
          <w:rFonts w:ascii="Arial" w:hAnsi="Arial" w:cs="Arial"/>
          <w:color w:val="333333"/>
          <w:sz w:val="39"/>
          <w:szCs w:val="39"/>
        </w:rPr>
        <w:t>Planejamento</w:t>
      </w:r>
    </w:p>
    <w:p w:rsidR="004E4E2C" w:rsidRDefault="004E4E2C" w:rsidP="004E4E2C">
      <w:pPr>
        <w:pStyle w:val="NormalWeb"/>
        <w:shd w:val="clear" w:color="auto" w:fill="F2F2F2"/>
        <w:spacing w:before="0" w:beforeAutospacing="0" w:after="0" w:afterAutospacing="0"/>
        <w:jc w:val="center"/>
        <w:textAlignment w:val="baseline"/>
        <w:rPr>
          <w:rFonts w:ascii="inherit" w:hAnsi="inherit" w:cs="Arial"/>
          <w:color w:val="333333"/>
        </w:rPr>
      </w:pPr>
      <w:r>
        <w:rPr>
          <w:rFonts w:ascii="inherit" w:hAnsi="inherit" w:cs="Arial"/>
          <w:color w:val="333333"/>
        </w:rPr>
        <w:t>O Planejamento inicial que em cima dos custos e mostrando uma visão geral do projeto arquitetônico.</w:t>
      </w:r>
    </w:p>
    <w:p w:rsidR="004E4E2C" w:rsidRDefault="004E4E2C" w:rsidP="004E4E2C">
      <w:pPr>
        <w:pStyle w:val="Ttulo5"/>
        <w:shd w:val="clear" w:color="auto" w:fill="F2F2F2"/>
        <w:spacing w:before="240" w:after="240"/>
        <w:jc w:val="center"/>
        <w:textAlignment w:val="baseline"/>
        <w:rPr>
          <w:rFonts w:ascii="Arial" w:hAnsi="Arial" w:cs="Arial"/>
          <w:color w:val="333333"/>
          <w:sz w:val="39"/>
          <w:szCs w:val="39"/>
        </w:rPr>
      </w:pPr>
      <w:r>
        <w:rPr>
          <w:rFonts w:ascii="Arial" w:hAnsi="Arial" w:cs="Arial"/>
          <w:color w:val="333333"/>
          <w:sz w:val="39"/>
          <w:szCs w:val="39"/>
        </w:rPr>
        <w:t>Levantamento</w:t>
      </w:r>
    </w:p>
    <w:p w:rsidR="004E4E2C" w:rsidRDefault="004E4E2C" w:rsidP="004E4E2C">
      <w:pPr>
        <w:pStyle w:val="NormalWeb"/>
        <w:shd w:val="clear" w:color="auto" w:fill="F2F2F2"/>
        <w:spacing w:before="0" w:beforeAutospacing="0" w:after="0" w:afterAutospacing="0"/>
        <w:jc w:val="center"/>
        <w:textAlignment w:val="baseline"/>
        <w:rPr>
          <w:rFonts w:ascii="inherit" w:hAnsi="inherit" w:cs="Arial"/>
          <w:color w:val="333333"/>
        </w:rPr>
      </w:pPr>
      <w:r>
        <w:rPr>
          <w:rFonts w:ascii="inherit" w:hAnsi="inherit" w:cs="Arial"/>
          <w:color w:val="333333"/>
        </w:rPr>
        <w:t>Levantamentos topográficos e cadastrais, gerando a base do projeto arquitetônico.</w:t>
      </w:r>
    </w:p>
    <w:p w:rsidR="004E4E2C" w:rsidRDefault="004E4E2C" w:rsidP="004E4E2C">
      <w:pPr>
        <w:pStyle w:val="Ttulo5"/>
        <w:shd w:val="clear" w:color="auto" w:fill="F2F2F2"/>
        <w:spacing w:before="240" w:after="240"/>
        <w:jc w:val="center"/>
        <w:textAlignment w:val="baseline"/>
        <w:rPr>
          <w:rFonts w:ascii="Arial" w:hAnsi="Arial" w:cs="Arial"/>
          <w:color w:val="333333"/>
          <w:sz w:val="39"/>
          <w:szCs w:val="39"/>
        </w:rPr>
      </w:pPr>
      <w:r>
        <w:rPr>
          <w:rFonts w:ascii="Arial" w:hAnsi="Arial" w:cs="Arial"/>
          <w:color w:val="333333"/>
          <w:sz w:val="39"/>
          <w:szCs w:val="39"/>
        </w:rPr>
        <w:t>Perspectivas 3D</w:t>
      </w:r>
    </w:p>
    <w:p w:rsidR="004E4E2C" w:rsidRDefault="004E4E2C" w:rsidP="004E4E2C">
      <w:pPr>
        <w:pStyle w:val="NormalWeb"/>
        <w:shd w:val="clear" w:color="auto" w:fill="F2F2F2"/>
        <w:spacing w:before="0" w:beforeAutospacing="0" w:after="0" w:afterAutospacing="0"/>
        <w:jc w:val="center"/>
        <w:textAlignment w:val="baseline"/>
        <w:rPr>
          <w:rFonts w:ascii="inherit" w:hAnsi="inherit" w:cs="Arial"/>
          <w:color w:val="333333"/>
        </w:rPr>
      </w:pPr>
      <w:r>
        <w:rPr>
          <w:rFonts w:ascii="inherit" w:hAnsi="inherit" w:cs="Arial"/>
          <w:color w:val="333333"/>
        </w:rPr>
        <w:t>Com os desenhos de Perspectivas 3D para a melhor apresentação do seu projeto.</w:t>
      </w:r>
    </w:p>
    <w:p w:rsidR="004E4E2C" w:rsidRDefault="004E4E2C" w:rsidP="004E4E2C">
      <w:pPr>
        <w:pStyle w:val="Ttulo1"/>
        <w:shd w:val="clear" w:color="auto" w:fill="EDEDED"/>
        <w:spacing w:before="240" w:beforeAutospacing="0" w:after="240" w:afterAutospacing="0"/>
        <w:textAlignment w:val="baseline"/>
        <w:rPr>
          <w:rFonts w:ascii="Arial" w:hAnsi="Arial" w:cs="Arial"/>
          <w:color w:val="333333"/>
          <w:sz w:val="70"/>
          <w:szCs w:val="70"/>
        </w:rPr>
      </w:pPr>
      <w:r>
        <w:rPr>
          <w:rFonts w:ascii="Arial" w:hAnsi="Arial" w:cs="Arial"/>
          <w:color w:val="333333"/>
          <w:sz w:val="70"/>
          <w:szCs w:val="70"/>
        </w:rPr>
        <w:t>Estudo Preliminar</w:t>
      </w:r>
    </w:p>
    <w:p w:rsidR="004E4E2C" w:rsidRDefault="004E4E2C" w:rsidP="004E4E2C">
      <w:pPr>
        <w:pStyle w:val="Ttulo5"/>
        <w:shd w:val="clear" w:color="auto" w:fill="EDEDED"/>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Layout</w:t>
      </w:r>
    </w:p>
    <w:p w:rsidR="004E4E2C" w:rsidRDefault="004E4E2C" w:rsidP="004E4E2C">
      <w:pPr>
        <w:pStyle w:val="NormalWeb"/>
        <w:shd w:val="clear" w:color="auto" w:fill="EDEDED"/>
        <w:spacing w:before="0" w:beforeAutospacing="0" w:after="0" w:afterAutospacing="0"/>
        <w:jc w:val="center"/>
        <w:textAlignment w:val="baseline"/>
        <w:rPr>
          <w:rFonts w:ascii="inherit" w:hAnsi="inherit" w:cs="Arial"/>
          <w:color w:val="333333"/>
        </w:rPr>
      </w:pPr>
      <w:r>
        <w:rPr>
          <w:rFonts w:ascii="inherit" w:hAnsi="inherit" w:cs="Arial"/>
          <w:color w:val="333333"/>
        </w:rPr>
        <w:t>A Planta Baixa com a definição do Layout aprovado mostrando uma visão geral do projeto arquitetônico.</w:t>
      </w:r>
    </w:p>
    <w:p w:rsidR="004E4E2C" w:rsidRDefault="004E4E2C" w:rsidP="004E4E2C">
      <w:pPr>
        <w:pStyle w:val="Ttulo5"/>
        <w:shd w:val="clear" w:color="auto" w:fill="EDEDED"/>
        <w:spacing w:before="240" w:after="240"/>
        <w:jc w:val="center"/>
        <w:textAlignment w:val="baseline"/>
        <w:rPr>
          <w:rFonts w:ascii="Arial" w:hAnsi="Arial" w:cs="Arial"/>
          <w:color w:val="333333"/>
          <w:sz w:val="39"/>
          <w:szCs w:val="39"/>
        </w:rPr>
      </w:pPr>
      <w:r>
        <w:rPr>
          <w:rFonts w:ascii="Arial" w:hAnsi="Arial" w:cs="Arial"/>
          <w:color w:val="333333"/>
          <w:sz w:val="39"/>
          <w:szCs w:val="39"/>
        </w:rPr>
        <w:t>Cortes e Fachadas</w:t>
      </w:r>
    </w:p>
    <w:p w:rsidR="004E4E2C" w:rsidRDefault="004E4E2C" w:rsidP="004E4E2C">
      <w:pPr>
        <w:pStyle w:val="NormalWeb"/>
        <w:shd w:val="clear" w:color="auto" w:fill="EDEDED"/>
        <w:spacing w:before="0" w:beforeAutospacing="0" w:after="0" w:afterAutospacing="0"/>
        <w:jc w:val="center"/>
        <w:textAlignment w:val="baseline"/>
        <w:rPr>
          <w:rFonts w:ascii="inherit" w:hAnsi="inherit" w:cs="Arial"/>
          <w:color w:val="333333"/>
        </w:rPr>
      </w:pPr>
      <w:r>
        <w:rPr>
          <w:rFonts w:ascii="inherit" w:hAnsi="inherit" w:cs="Arial"/>
          <w:color w:val="333333"/>
        </w:rPr>
        <w:t>Os Cortes e as Fachadas, mostram os detalhes e as especificações dos materiais.</w:t>
      </w:r>
    </w:p>
    <w:p w:rsidR="004E4E2C" w:rsidRDefault="004E4E2C" w:rsidP="004E4E2C">
      <w:pPr>
        <w:pStyle w:val="Ttulo5"/>
        <w:shd w:val="clear" w:color="auto" w:fill="EDEDED"/>
        <w:spacing w:before="240" w:after="240"/>
        <w:jc w:val="center"/>
        <w:textAlignment w:val="baseline"/>
        <w:rPr>
          <w:rFonts w:ascii="Arial" w:hAnsi="Arial" w:cs="Arial"/>
          <w:color w:val="333333"/>
          <w:sz w:val="39"/>
          <w:szCs w:val="39"/>
        </w:rPr>
      </w:pPr>
      <w:r>
        <w:rPr>
          <w:rFonts w:ascii="Arial" w:hAnsi="Arial" w:cs="Arial"/>
          <w:color w:val="333333"/>
          <w:sz w:val="39"/>
          <w:szCs w:val="39"/>
        </w:rPr>
        <w:t>Imagens de Drone</w:t>
      </w:r>
    </w:p>
    <w:p w:rsidR="004E4E2C" w:rsidRDefault="004E4E2C" w:rsidP="004E4E2C">
      <w:pPr>
        <w:pStyle w:val="NormalWeb"/>
        <w:shd w:val="clear" w:color="auto" w:fill="EDEDED"/>
        <w:spacing w:before="0" w:beforeAutospacing="0" w:after="0" w:afterAutospacing="0"/>
        <w:jc w:val="center"/>
        <w:textAlignment w:val="baseline"/>
        <w:rPr>
          <w:rFonts w:ascii="inherit" w:hAnsi="inherit" w:cs="Arial"/>
          <w:color w:val="333333"/>
        </w:rPr>
      </w:pPr>
      <w:r>
        <w:rPr>
          <w:rFonts w:ascii="inherit" w:hAnsi="inherit" w:cs="Arial"/>
          <w:color w:val="333333"/>
        </w:rPr>
        <w:t>Com os sobrevoos de Drone para o melhor levantamento do seu terreno.</w:t>
      </w:r>
    </w:p>
    <w:p w:rsidR="004E4E2C" w:rsidRDefault="004E4E2C" w:rsidP="004E4E2C">
      <w:pPr>
        <w:pStyle w:val="Ttulo1"/>
        <w:shd w:val="clear" w:color="auto" w:fill="F9F9F9"/>
        <w:spacing w:before="240" w:beforeAutospacing="0" w:after="240" w:afterAutospacing="0"/>
        <w:textAlignment w:val="baseline"/>
        <w:rPr>
          <w:rFonts w:ascii="Arial" w:hAnsi="Arial" w:cs="Arial"/>
          <w:color w:val="333333"/>
          <w:sz w:val="70"/>
          <w:szCs w:val="70"/>
        </w:rPr>
      </w:pPr>
      <w:r>
        <w:rPr>
          <w:rFonts w:ascii="Arial" w:hAnsi="Arial" w:cs="Arial"/>
          <w:color w:val="333333"/>
          <w:sz w:val="70"/>
          <w:szCs w:val="70"/>
        </w:rPr>
        <w:t>Anteprojeto</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lastRenderedPageBreak/>
        <w:t>Planta Baixa de Layout</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A Planta Baixa com a definição do Layout aprovado mostrando uma visão geral do projeto arquitetônico.</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Demolir/Construir</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Mostra toda a modificação que ocorrerá no projeto.</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Alvenarias</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Com a locação e especificações de todas as alvenarias do projeto.</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Paginação de Piso</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Mostra a Especificação e orientação da Paginação dos Pisos.</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Layout e Pontos</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Apresenta o mobiliário e os pontos elétricos e de dados do ambiente.</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Teto Refletido</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O Teto Refletido, mostra todos os forros com seus desníveis e detalhes, além de toda a iluminação do ambiente.</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t>Cortes e Fachadas</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Os Cortes e as Fachadas, mostram os detalhes e as especificações dos materiais.</w:t>
      </w:r>
    </w:p>
    <w:p w:rsidR="004E4E2C" w:rsidRDefault="004E4E2C" w:rsidP="004E4E2C">
      <w:pPr>
        <w:pStyle w:val="Ttulo5"/>
        <w:shd w:val="clear" w:color="auto" w:fill="F9F9F9"/>
        <w:spacing w:before="240" w:after="240"/>
        <w:jc w:val="center"/>
        <w:textAlignment w:val="baseline"/>
        <w:rPr>
          <w:rFonts w:ascii="Arial" w:hAnsi="Arial" w:cs="Arial"/>
          <w:color w:val="333333"/>
          <w:sz w:val="39"/>
          <w:szCs w:val="39"/>
        </w:rPr>
      </w:pPr>
      <w:r>
        <w:rPr>
          <w:rFonts w:ascii="Arial" w:hAnsi="Arial" w:cs="Arial"/>
          <w:color w:val="333333"/>
          <w:sz w:val="39"/>
          <w:szCs w:val="39"/>
        </w:rPr>
        <w:t>Perspectivas 3D</w:t>
      </w:r>
    </w:p>
    <w:p w:rsidR="004E4E2C" w:rsidRDefault="004E4E2C" w:rsidP="004E4E2C">
      <w:pPr>
        <w:pStyle w:val="NormalWeb"/>
        <w:shd w:val="clear" w:color="auto" w:fill="F9F9F9"/>
        <w:spacing w:before="0" w:beforeAutospacing="0" w:after="0" w:afterAutospacing="0"/>
        <w:jc w:val="center"/>
        <w:textAlignment w:val="baseline"/>
        <w:rPr>
          <w:rFonts w:ascii="inherit" w:hAnsi="inherit" w:cs="Arial"/>
          <w:color w:val="333333"/>
        </w:rPr>
      </w:pPr>
      <w:r>
        <w:rPr>
          <w:rFonts w:ascii="inherit" w:hAnsi="inherit" w:cs="Arial"/>
          <w:color w:val="333333"/>
        </w:rPr>
        <w:t>Com os desenhos de Perspectivas 3D para a melhor apresentação do seu projeto.</w:t>
      </w:r>
    </w:p>
    <w:p w:rsidR="004E4E2C" w:rsidRDefault="004E4E2C" w:rsidP="008A20A5">
      <w:pPr>
        <w:pStyle w:val="NormalWeb"/>
        <w:shd w:val="clear" w:color="auto" w:fill="FFFFFF"/>
        <w:spacing w:before="0" w:beforeAutospacing="0" w:after="0" w:afterAutospacing="0"/>
        <w:jc w:val="center"/>
        <w:textAlignment w:val="baseline"/>
        <w:rPr>
          <w:rFonts w:ascii="Arial" w:hAnsi="Arial" w:cs="Arial"/>
          <w:color w:val="333333"/>
        </w:rPr>
      </w:pPr>
    </w:p>
    <w:p w:rsidR="004E4E2C" w:rsidRDefault="004E4E2C" w:rsidP="008A20A5">
      <w:pPr>
        <w:pStyle w:val="NormalWeb"/>
        <w:shd w:val="clear" w:color="auto" w:fill="FFFFFF"/>
        <w:spacing w:before="0" w:beforeAutospacing="0" w:after="0" w:afterAutospacing="0"/>
        <w:jc w:val="center"/>
        <w:textAlignment w:val="baseline"/>
        <w:rPr>
          <w:rFonts w:ascii="Arial" w:hAnsi="Arial" w:cs="Arial"/>
          <w:color w:val="333333"/>
        </w:rPr>
      </w:pPr>
    </w:p>
    <w:p w:rsidR="004E4E2C" w:rsidRDefault="004E4E2C" w:rsidP="004E4E2C">
      <w:pPr>
        <w:pStyle w:val="Ttulo1"/>
        <w:shd w:val="clear" w:color="auto" w:fill="FFFFFF"/>
        <w:spacing w:before="240" w:beforeAutospacing="0" w:after="240" w:afterAutospacing="0"/>
        <w:textAlignment w:val="baseline"/>
        <w:rPr>
          <w:rFonts w:ascii="Arial" w:hAnsi="Arial" w:cs="Arial"/>
          <w:color w:val="333333"/>
          <w:sz w:val="70"/>
          <w:szCs w:val="70"/>
        </w:rPr>
      </w:pPr>
      <w:r>
        <w:rPr>
          <w:rFonts w:ascii="Arial" w:hAnsi="Arial" w:cs="Arial"/>
          <w:color w:val="333333"/>
          <w:sz w:val="70"/>
          <w:szCs w:val="70"/>
        </w:rPr>
        <w:t>Projeto Executivo</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Layout</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A Planta Baixa com a definição do Layout aprovado mostrando uma visão geral do projeto arquitetônico.</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lastRenderedPageBreak/>
        <w:t>Planta Baixa Demolir/Construir</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Mostra toda a modificação que ocorrerá no projeto.</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Alvenarias</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Com a locação e especificações de todas as alvenarias do projeto.</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Paginação de Piso</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Mostra a Especificação e orientação da Paginação dos Pisos.</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Layout e Pontos</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Apresenta o mobiliário e os pontos elétricos e de dados do ambiente.</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Planta Baixa de Teto Refletido</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O Teto Refletido, mostra todos os forros com seus desníveis e detalhes, além de toda a iluminação do ambiente.</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Cortes e Fachadas</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Os Cortes e as Fachadas, mostram os detalhes e as especificações dos materiais.</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Detalhes Construtivos</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Com os desenhos dos Detalhes para a melhor apresentação do seu projeto.</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Caderno de Detalhamento</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Neste caderno você encontrará todo o Detalhamento das Esquadrias, como seus tipos, aberturas e quantidades.</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Caderno de Esquadrias</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Neste caderno você encontrará todo o Detalhamento das Esquadrias, como seus tipos, aberturas e quantidades.</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Caderno Mobiliário</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 xml:space="preserve">Neste caderno você encontrará todo o Detalhamento do Mobiliário, a ser construído, assim como especificações e quantidades do mobiliário </w:t>
      </w:r>
      <w:proofErr w:type="gramStart"/>
      <w:r>
        <w:rPr>
          <w:rFonts w:ascii="inherit" w:hAnsi="inherit" w:cs="Arial"/>
          <w:color w:val="333333"/>
        </w:rPr>
        <w:t>à</w:t>
      </w:r>
      <w:proofErr w:type="gramEnd"/>
      <w:r>
        <w:rPr>
          <w:rFonts w:ascii="inherit" w:hAnsi="inherit" w:cs="Arial"/>
          <w:color w:val="333333"/>
        </w:rPr>
        <w:t xml:space="preserve"> comprar.</w:t>
      </w:r>
    </w:p>
    <w:p w:rsidR="004E4E2C" w:rsidRDefault="004E4E2C" w:rsidP="004E4E2C">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lastRenderedPageBreak/>
        <w:t>Caderno de Especificações</w:t>
      </w:r>
    </w:p>
    <w:p w:rsidR="004E4E2C" w:rsidRDefault="004E4E2C" w:rsidP="004E4E2C">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Neste caderno você encontrará os materiais escolhidos para cada ambiente do seu projeto, assim como louças e metais.</w:t>
      </w:r>
    </w:p>
    <w:p w:rsidR="004E4E2C" w:rsidRDefault="004E4E2C" w:rsidP="008A20A5">
      <w:pPr>
        <w:pStyle w:val="NormalWeb"/>
        <w:shd w:val="clear" w:color="auto" w:fill="FFFFFF"/>
        <w:spacing w:before="0" w:beforeAutospacing="0" w:after="0" w:afterAutospacing="0"/>
        <w:jc w:val="center"/>
        <w:textAlignment w:val="baseline"/>
        <w:rPr>
          <w:rFonts w:ascii="Arial" w:hAnsi="Arial" w:cs="Arial"/>
          <w:color w:val="333333"/>
        </w:rPr>
      </w:pPr>
    </w:p>
    <w:p w:rsidR="002A32F1" w:rsidRDefault="002A32F1" w:rsidP="008A20A5">
      <w:pPr>
        <w:pStyle w:val="NormalWeb"/>
        <w:shd w:val="clear" w:color="auto" w:fill="FFFFFF"/>
        <w:spacing w:before="0" w:beforeAutospacing="0" w:after="0" w:afterAutospacing="0"/>
        <w:jc w:val="center"/>
        <w:textAlignment w:val="baseline"/>
        <w:rPr>
          <w:rFonts w:ascii="Arial" w:hAnsi="Arial" w:cs="Arial"/>
          <w:color w:val="333333"/>
        </w:rPr>
      </w:pPr>
    </w:p>
    <w:p w:rsidR="002A32F1" w:rsidRDefault="002A32F1" w:rsidP="002A32F1">
      <w:pPr>
        <w:pStyle w:val="Ttulo1"/>
        <w:shd w:val="clear" w:color="auto" w:fill="FFFFFF"/>
        <w:spacing w:before="150" w:beforeAutospacing="0" w:after="150" w:afterAutospacing="0" w:line="525" w:lineRule="atLeast"/>
        <w:jc w:val="center"/>
        <w:textAlignment w:val="baseline"/>
        <w:rPr>
          <w:rFonts w:ascii="Arial" w:hAnsi="Arial" w:cs="Arial"/>
          <w:color w:val="333333"/>
          <w:sz w:val="53"/>
          <w:szCs w:val="53"/>
        </w:rPr>
      </w:pPr>
      <w:r>
        <w:rPr>
          <w:rFonts w:ascii="Arial" w:hAnsi="Arial" w:cs="Arial"/>
          <w:color w:val="333333"/>
          <w:sz w:val="53"/>
          <w:szCs w:val="53"/>
        </w:rPr>
        <w:t>Apresentamos os seus Projetos!</w:t>
      </w:r>
    </w:p>
    <w:p w:rsidR="002A32F1" w:rsidRDefault="002A32F1" w:rsidP="002A32F1">
      <w:pPr>
        <w:pStyle w:val="Ttulo2"/>
        <w:shd w:val="clear" w:color="auto" w:fill="FFFFFF"/>
        <w:spacing w:before="240" w:line="336" w:lineRule="atLeast"/>
        <w:jc w:val="center"/>
        <w:textAlignment w:val="baseline"/>
        <w:rPr>
          <w:rFonts w:ascii="Arial" w:hAnsi="Arial" w:cs="Arial"/>
          <w:color w:val="848484"/>
          <w:sz w:val="36"/>
          <w:szCs w:val="36"/>
        </w:rPr>
      </w:pPr>
      <w:r>
        <w:rPr>
          <w:rFonts w:ascii="Arial" w:hAnsi="Arial" w:cs="Arial"/>
          <w:b/>
          <w:bCs/>
          <w:color w:val="848484"/>
        </w:rPr>
        <w:t>Apresentamos suas ideias em Imagens 3D, Imersões 360° e Vídeos!</w:t>
      </w:r>
    </w:p>
    <w:p w:rsidR="002A32F1" w:rsidRDefault="002A32F1" w:rsidP="008A20A5">
      <w:pPr>
        <w:pStyle w:val="NormalWeb"/>
        <w:shd w:val="clear" w:color="auto" w:fill="FFFFFF"/>
        <w:spacing w:before="0" w:beforeAutospacing="0" w:after="0" w:afterAutospacing="0"/>
        <w:jc w:val="center"/>
        <w:textAlignment w:val="baseline"/>
        <w:rPr>
          <w:rFonts w:ascii="Arial" w:hAnsi="Arial" w:cs="Arial"/>
          <w:color w:val="333333"/>
        </w:rPr>
      </w:pPr>
    </w:p>
    <w:p w:rsidR="002A32F1" w:rsidRDefault="002A32F1" w:rsidP="002A32F1">
      <w:pPr>
        <w:pStyle w:val="Ttulo1"/>
        <w:shd w:val="clear" w:color="auto" w:fill="FFFFFF"/>
        <w:spacing w:before="240" w:beforeAutospacing="0" w:after="240" w:afterAutospacing="0"/>
        <w:jc w:val="center"/>
        <w:textAlignment w:val="baseline"/>
        <w:rPr>
          <w:rFonts w:ascii="Arial" w:hAnsi="Arial" w:cs="Arial"/>
          <w:color w:val="333333"/>
          <w:sz w:val="70"/>
          <w:szCs w:val="70"/>
        </w:rPr>
      </w:pPr>
      <w:r>
        <w:rPr>
          <w:rFonts w:ascii="Arial" w:hAnsi="Arial" w:cs="Arial"/>
          <w:color w:val="333333"/>
          <w:sz w:val="70"/>
          <w:szCs w:val="70"/>
        </w:rPr>
        <w:t>Nossos Serviços</w:t>
      </w:r>
    </w:p>
    <w:p w:rsidR="002A32F1" w:rsidRDefault="002A32F1" w:rsidP="002A32F1">
      <w:pPr>
        <w:pStyle w:val="Ttulo5"/>
        <w:shd w:val="clear" w:color="auto" w:fill="FFFFFF"/>
        <w:spacing w:before="240" w:after="240"/>
        <w:jc w:val="center"/>
        <w:textAlignment w:val="baseline"/>
        <w:rPr>
          <w:rFonts w:ascii="Arial" w:hAnsi="Arial" w:cs="Arial"/>
          <w:color w:val="333333"/>
          <w:sz w:val="39"/>
          <w:szCs w:val="39"/>
        </w:rPr>
      </w:pPr>
      <w:r>
        <w:rPr>
          <w:rFonts w:ascii="Arial" w:hAnsi="Arial" w:cs="Arial"/>
          <w:color w:val="333333"/>
          <w:sz w:val="39"/>
          <w:szCs w:val="39"/>
        </w:rPr>
        <w:t>Plantas Humanizadas</w:t>
      </w:r>
    </w:p>
    <w:p w:rsidR="002A32F1" w:rsidRDefault="002A32F1" w:rsidP="002A32F1">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95% das pessoas usam o Google para</w:t>
      </w:r>
      <w:r>
        <w:rPr>
          <w:rFonts w:ascii="inherit" w:hAnsi="inherit" w:cs="Arial"/>
          <w:color w:val="333333"/>
        </w:rPr>
        <w:br/>
        <w:t>pesquisa. Sua Marca está lá?</w:t>
      </w:r>
      <w:r>
        <w:rPr>
          <w:rFonts w:ascii="inherit" w:hAnsi="inherit" w:cs="Arial"/>
          <w:color w:val="333333"/>
        </w:rPr>
        <w:br/>
        <w:t>Nós fazemos as Campanhas para você.</w:t>
      </w:r>
    </w:p>
    <w:p w:rsidR="002A32F1" w:rsidRDefault="002A32F1" w:rsidP="002A32F1">
      <w:pPr>
        <w:shd w:val="clear" w:color="auto" w:fill="FFFFFF"/>
        <w:jc w:val="center"/>
        <w:textAlignment w:val="baseline"/>
        <w:rPr>
          <w:rStyle w:val="Hyperlink"/>
          <w:color w:val="00B285"/>
          <w:sz w:val="27"/>
          <w:szCs w:val="27"/>
          <w:u w:val="none"/>
          <w:bdr w:val="none" w:sz="0" w:space="0" w:color="auto" w:frame="1"/>
        </w:rPr>
      </w:pPr>
      <w:r>
        <w:rPr>
          <w:rFonts w:ascii="inherit" w:hAnsi="inherit" w:cs="Arial"/>
          <w:color w:val="333333"/>
          <w:sz w:val="27"/>
          <w:szCs w:val="27"/>
        </w:rPr>
        <w:fldChar w:fldCharType="begin"/>
      </w:r>
      <w:r>
        <w:rPr>
          <w:rFonts w:ascii="inherit" w:hAnsi="inherit" w:cs="Arial"/>
          <w:color w:val="333333"/>
          <w:sz w:val="27"/>
          <w:szCs w:val="27"/>
        </w:rPr>
        <w:instrText xml:space="preserve"> HYPERLINK "https://estudio39.com.br/producao-audiovisual/" </w:instrText>
      </w:r>
      <w:r>
        <w:rPr>
          <w:rFonts w:ascii="inherit" w:hAnsi="inherit" w:cs="Arial"/>
          <w:color w:val="333333"/>
          <w:sz w:val="27"/>
          <w:szCs w:val="27"/>
        </w:rPr>
        <w:fldChar w:fldCharType="separate"/>
      </w:r>
    </w:p>
    <w:p w:rsidR="002A32F1" w:rsidRDefault="002A32F1" w:rsidP="002A32F1">
      <w:pPr>
        <w:shd w:val="clear" w:color="auto" w:fill="FFFFFF"/>
        <w:jc w:val="center"/>
        <w:textAlignment w:val="baseline"/>
        <w:rPr>
          <w:color w:val="333333"/>
        </w:rPr>
      </w:pPr>
      <w:r>
        <w:rPr>
          <w:rFonts w:ascii="inherit" w:hAnsi="inherit" w:cs="Arial"/>
          <w:color w:val="333333"/>
          <w:sz w:val="27"/>
          <w:szCs w:val="27"/>
        </w:rPr>
        <w:fldChar w:fldCharType="end"/>
      </w:r>
    </w:p>
    <w:p w:rsidR="002A32F1" w:rsidRDefault="002A32F1" w:rsidP="002A32F1">
      <w:pPr>
        <w:pStyle w:val="Ttulo5"/>
        <w:shd w:val="clear" w:color="auto" w:fill="FFFFFF"/>
        <w:spacing w:before="0"/>
        <w:jc w:val="center"/>
        <w:textAlignment w:val="baseline"/>
        <w:rPr>
          <w:rFonts w:ascii="Arial" w:hAnsi="Arial" w:cs="Arial"/>
          <w:color w:val="333333"/>
          <w:sz w:val="39"/>
          <w:szCs w:val="39"/>
        </w:rPr>
      </w:pPr>
      <w:hyperlink r:id="rId15" w:history="1">
        <w:r>
          <w:rPr>
            <w:rStyle w:val="Hyperlink"/>
            <w:rFonts w:ascii="inherit" w:hAnsi="inherit" w:cs="Arial"/>
            <w:sz w:val="39"/>
            <w:szCs w:val="39"/>
            <w:bdr w:val="none" w:sz="0" w:space="0" w:color="auto" w:frame="1"/>
          </w:rPr>
          <w:t>Diagramas</w:t>
        </w:r>
      </w:hyperlink>
    </w:p>
    <w:p w:rsidR="002A32F1" w:rsidRDefault="002A32F1" w:rsidP="002A32F1">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Diagramas servem para passar todo o conceito do projeto.</w:t>
      </w:r>
    </w:p>
    <w:p w:rsidR="002A32F1" w:rsidRDefault="002A32F1" w:rsidP="002A32F1">
      <w:pPr>
        <w:shd w:val="clear" w:color="auto" w:fill="FFFFFF"/>
        <w:jc w:val="center"/>
        <w:textAlignment w:val="baseline"/>
        <w:rPr>
          <w:rStyle w:val="Hyperlink"/>
          <w:color w:val="00B285"/>
          <w:sz w:val="27"/>
          <w:szCs w:val="27"/>
          <w:u w:val="none"/>
          <w:bdr w:val="none" w:sz="0" w:space="0" w:color="auto" w:frame="1"/>
        </w:rPr>
      </w:pPr>
      <w:r>
        <w:rPr>
          <w:rFonts w:ascii="inherit" w:hAnsi="inherit" w:cs="Arial"/>
          <w:color w:val="333333"/>
          <w:sz w:val="27"/>
          <w:szCs w:val="27"/>
        </w:rPr>
        <w:fldChar w:fldCharType="begin"/>
      </w:r>
      <w:r>
        <w:rPr>
          <w:rFonts w:ascii="inherit" w:hAnsi="inherit" w:cs="Arial"/>
          <w:color w:val="333333"/>
          <w:sz w:val="27"/>
          <w:szCs w:val="27"/>
        </w:rPr>
        <w:instrText xml:space="preserve"> HYPERLINK "https://estudio39.com.br/criacao-de-sites/" </w:instrText>
      </w:r>
      <w:r>
        <w:rPr>
          <w:rFonts w:ascii="inherit" w:hAnsi="inherit" w:cs="Arial"/>
          <w:color w:val="333333"/>
          <w:sz w:val="27"/>
          <w:szCs w:val="27"/>
        </w:rPr>
        <w:fldChar w:fldCharType="separate"/>
      </w:r>
    </w:p>
    <w:p w:rsidR="002A32F1" w:rsidRDefault="002A32F1" w:rsidP="002A32F1">
      <w:pPr>
        <w:shd w:val="clear" w:color="auto" w:fill="FFFFFF"/>
        <w:jc w:val="center"/>
        <w:textAlignment w:val="baseline"/>
        <w:rPr>
          <w:color w:val="333333"/>
        </w:rPr>
      </w:pPr>
      <w:r>
        <w:rPr>
          <w:rFonts w:ascii="inherit" w:hAnsi="inherit" w:cs="Arial"/>
          <w:color w:val="333333"/>
          <w:sz w:val="27"/>
          <w:szCs w:val="27"/>
        </w:rPr>
        <w:fldChar w:fldCharType="end"/>
      </w:r>
    </w:p>
    <w:p w:rsidR="002A32F1" w:rsidRDefault="002A32F1" w:rsidP="002A32F1">
      <w:pPr>
        <w:pStyle w:val="Ttulo5"/>
        <w:shd w:val="clear" w:color="auto" w:fill="FFFFFF"/>
        <w:spacing w:before="0"/>
        <w:jc w:val="center"/>
        <w:textAlignment w:val="baseline"/>
        <w:rPr>
          <w:rFonts w:ascii="Arial" w:hAnsi="Arial" w:cs="Arial"/>
          <w:color w:val="333333"/>
          <w:sz w:val="39"/>
          <w:szCs w:val="39"/>
        </w:rPr>
      </w:pPr>
      <w:hyperlink r:id="rId16" w:history="1">
        <w:r>
          <w:rPr>
            <w:rStyle w:val="Hyperlink"/>
            <w:rFonts w:ascii="inherit" w:hAnsi="inherit" w:cs="Arial"/>
            <w:sz w:val="39"/>
            <w:szCs w:val="39"/>
            <w:bdr w:val="none" w:sz="0" w:space="0" w:color="auto" w:frame="1"/>
          </w:rPr>
          <w:t>Perspectiva Explodida</w:t>
        </w:r>
      </w:hyperlink>
    </w:p>
    <w:p w:rsidR="002A32F1" w:rsidRDefault="002A32F1" w:rsidP="002A32F1">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Um Perspectiva Explodida do seu Projeto, mostrando todos os pavimentos e facilitando a sua melhor compreensão.</w:t>
      </w:r>
    </w:p>
    <w:p w:rsidR="002A32F1" w:rsidRDefault="002A32F1" w:rsidP="002A32F1">
      <w:pPr>
        <w:shd w:val="clear" w:color="auto" w:fill="FFFFFF"/>
        <w:jc w:val="center"/>
        <w:textAlignment w:val="baseline"/>
        <w:rPr>
          <w:rStyle w:val="Hyperlink"/>
          <w:color w:val="00B285"/>
          <w:sz w:val="27"/>
          <w:szCs w:val="27"/>
          <w:u w:val="none"/>
          <w:bdr w:val="none" w:sz="0" w:space="0" w:color="auto" w:frame="1"/>
        </w:rPr>
      </w:pPr>
      <w:r>
        <w:rPr>
          <w:rFonts w:ascii="inherit" w:hAnsi="inherit" w:cs="Arial"/>
          <w:color w:val="333333"/>
          <w:sz w:val="27"/>
          <w:szCs w:val="27"/>
        </w:rPr>
        <w:fldChar w:fldCharType="begin"/>
      </w:r>
      <w:r>
        <w:rPr>
          <w:rFonts w:ascii="inherit" w:hAnsi="inherit" w:cs="Arial"/>
          <w:color w:val="333333"/>
          <w:sz w:val="27"/>
          <w:szCs w:val="27"/>
        </w:rPr>
        <w:instrText xml:space="preserve"> HYPERLINK "https://estudio39.com.br/estudio-39/design-de-criacao/" </w:instrText>
      </w:r>
      <w:r>
        <w:rPr>
          <w:rFonts w:ascii="inherit" w:hAnsi="inherit" w:cs="Arial"/>
          <w:color w:val="333333"/>
          <w:sz w:val="27"/>
          <w:szCs w:val="27"/>
        </w:rPr>
        <w:fldChar w:fldCharType="separate"/>
      </w:r>
    </w:p>
    <w:p w:rsidR="002A32F1" w:rsidRDefault="002A32F1" w:rsidP="002A32F1">
      <w:pPr>
        <w:shd w:val="clear" w:color="auto" w:fill="FFFFFF"/>
        <w:jc w:val="center"/>
        <w:textAlignment w:val="baseline"/>
        <w:rPr>
          <w:color w:val="333333"/>
        </w:rPr>
      </w:pPr>
      <w:r>
        <w:rPr>
          <w:rFonts w:ascii="inherit" w:hAnsi="inherit" w:cs="Arial"/>
          <w:color w:val="333333"/>
          <w:sz w:val="27"/>
          <w:szCs w:val="27"/>
        </w:rPr>
        <w:fldChar w:fldCharType="end"/>
      </w:r>
    </w:p>
    <w:p w:rsidR="002A32F1" w:rsidRDefault="002A32F1" w:rsidP="002A32F1">
      <w:pPr>
        <w:pStyle w:val="Ttulo5"/>
        <w:shd w:val="clear" w:color="auto" w:fill="FFFFFF"/>
        <w:spacing w:before="0"/>
        <w:jc w:val="center"/>
        <w:textAlignment w:val="baseline"/>
        <w:rPr>
          <w:rFonts w:ascii="Arial" w:hAnsi="Arial" w:cs="Arial"/>
          <w:color w:val="333333"/>
          <w:sz w:val="39"/>
          <w:szCs w:val="39"/>
        </w:rPr>
      </w:pPr>
      <w:hyperlink r:id="rId17" w:history="1">
        <w:r>
          <w:rPr>
            <w:rStyle w:val="Hyperlink"/>
            <w:rFonts w:ascii="inherit" w:hAnsi="inherit" w:cs="Arial"/>
            <w:sz w:val="39"/>
            <w:szCs w:val="39"/>
            <w:bdr w:val="none" w:sz="0" w:space="0" w:color="auto" w:frame="1"/>
          </w:rPr>
          <w:t>Imagens 3D</w:t>
        </w:r>
      </w:hyperlink>
    </w:p>
    <w:p w:rsidR="002A32F1" w:rsidRDefault="002A32F1" w:rsidP="002A32F1">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Perspectivas Internas e Externas para melhor representar o seu projeto.</w:t>
      </w:r>
    </w:p>
    <w:p w:rsidR="002A32F1" w:rsidRDefault="002A32F1" w:rsidP="002A32F1">
      <w:pPr>
        <w:shd w:val="clear" w:color="auto" w:fill="FFFFFF"/>
        <w:jc w:val="center"/>
        <w:textAlignment w:val="baseline"/>
        <w:rPr>
          <w:rStyle w:val="Hyperlink"/>
          <w:color w:val="00B285"/>
          <w:sz w:val="27"/>
          <w:szCs w:val="27"/>
          <w:u w:val="none"/>
          <w:bdr w:val="none" w:sz="0" w:space="0" w:color="auto" w:frame="1"/>
        </w:rPr>
      </w:pPr>
      <w:r>
        <w:rPr>
          <w:rFonts w:ascii="inherit" w:hAnsi="inherit" w:cs="Arial"/>
          <w:color w:val="333333"/>
          <w:sz w:val="27"/>
          <w:szCs w:val="27"/>
        </w:rPr>
        <w:fldChar w:fldCharType="begin"/>
      </w:r>
      <w:r>
        <w:rPr>
          <w:rFonts w:ascii="inherit" w:hAnsi="inherit" w:cs="Arial"/>
          <w:color w:val="333333"/>
          <w:sz w:val="27"/>
          <w:szCs w:val="27"/>
        </w:rPr>
        <w:instrText xml:space="preserve"> HYPERLINK "https://estudio39.com.br/gerenciamento-de-redes-sociais" </w:instrText>
      </w:r>
      <w:r>
        <w:rPr>
          <w:rFonts w:ascii="inherit" w:hAnsi="inherit" w:cs="Arial"/>
          <w:color w:val="333333"/>
          <w:sz w:val="27"/>
          <w:szCs w:val="27"/>
        </w:rPr>
        <w:fldChar w:fldCharType="separate"/>
      </w:r>
    </w:p>
    <w:p w:rsidR="002A32F1" w:rsidRDefault="002A32F1" w:rsidP="002A32F1">
      <w:pPr>
        <w:shd w:val="clear" w:color="auto" w:fill="FFFFFF"/>
        <w:jc w:val="center"/>
        <w:textAlignment w:val="baseline"/>
        <w:rPr>
          <w:color w:val="333333"/>
        </w:rPr>
      </w:pPr>
      <w:r>
        <w:rPr>
          <w:rFonts w:ascii="inherit" w:hAnsi="inherit" w:cs="Arial"/>
          <w:color w:val="333333"/>
          <w:sz w:val="27"/>
          <w:szCs w:val="27"/>
        </w:rPr>
        <w:fldChar w:fldCharType="end"/>
      </w:r>
    </w:p>
    <w:p w:rsidR="002A32F1" w:rsidRDefault="002A32F1" w:rsidP="002A32F1">
      <w:pPr>
        <w:pStyle w:val="Ttulo5"/>
        <w:shd w:val="clear" w:color="auto" w:fill="FFFFFF"/>
        <w:spacing w:before="0"/>
        <w:jc w:val="center"/>
        <w:textAlignment w:val="baseline"/>
        <w:rPr>
          <w:rFonts w:ascii="Arial" w:hAnsi="Arial" w:cs="Arial"/>
          <w:color w:val="333333"/>
          <w:sz w:val="39"/>
          <w:szCs w:val="39"/>
        </w:rPr>
      </w:pPr>
      <w:hyperlink r:id="rId18" w:history="1">
        <w:r>
          <w:rPr>
            <w:rStyle w:val="Hyperlink"/>
            <w:rFonts w:ascii="inherit" w:hAnsi="inherit" w:cs="Arial"/>
            <w:sz w:val="39"/>
            <w:szCs w:val="39"/>
            <w:bdr w:val="none" w:sz="0" w:space="0" w:color="auto" w:frame="1"/>
          </w:rPr>
          <w:t>Animação</w:t>
        </w:r>
      </w:hyperlink>
    </w:p>
    <w:p w:rsidR="002A32F1" w:rsidRDefault="002A32F1" w:rsidP="002A32F1">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 xml:space="preserve">3D </w:t>
      </w:r>
      <w:proofErr w:type="spellStart"/>
      <w:r>
        <w:rPr>
          <w:rFonts w:ascii="inherit" w:hAnsi="inherit" w:cs="Arial"/>
          <w:color w:val="333333"/>
        </w:rPr>
        <w:t>sfse</w:t>
      </w:r>
      <w:proofErr w:type="spellEnd"/>
    </w:p>
    <w:p w:rsidR="002A32F1" w:rsidRDefault="002A32F1" w:rsidP="002A32F1">
      <w:pPr>
        <w:shd w:val="clear" w:color="auto" w:fill="FFFFFF"/>
        <w:jc w:val="center"/>
        <w:textAlignment w:val="baseline"/>
        <w:rPr>
          <w:rStyle w:val="Hyperlink"/>
          <w:color w:val="00B285"/>
          <w:sz w:val="27"/>
          <w:szCs w:val="27"/>
          <w:u w:val="none"/>
          <w:bdr w:val="none" w:sz="0" w:space="0" w:color="auto" w:frame="1"/>
        </w:rPr>
      </w:pPr>
      <w:r>
        <w:rPr>
          <w:rFonts w:ascii="inherit" w:hAnsi="inherit" w:cs="Arial"/>
          <w:color w:val="333333"/>
          <w:sz w:val="27"/>
          <w:szCs w:val="27"/>
        </w:rPr>
        <w:fldChar w:fldCharType="begin"/>
      </w:r>
      <w:r>
        <w:rPr>
          <w:rFonts w:ascii="inherit" w:hAnsi="inherit" w:cs="Arial"/>
          <w:color w:val="333333"/>
          <w:sz w:val="27"/>
          <w:szCs w:val="27"/>
        </w:rPr>
        <w:instrText xml:space="preserve"> HYPERLINK "https://estudio39.com.br/otimizacao-de-seo/" </w:instrText>
      </w:r>
      <w:r>
        <w:rPr>
          <w:rFonts w:ascii="inherit" w:hAnsi="inherit" w:cs="Arial"/>
          <w:color w:val="333333"/>
          <w:sz w:val="27"/>
          <w:szCs w:val="27"/>
        </w:rPr>
        <w:fldChar w:fldCharType="separate"/>
      </w:r>
    </w:p>
    <w:p w:rsidR="002A32F1" w:rsidRDefault="002A32F1" w:rsidP="002A32F1">
      <w:pPr>
        <w:shd w:val="clear" w:color="auto" w:fill="FFFFFF"/>
        <w:jc w:val="center"/>
        <w:textAlignment w:val="baseline"/>
        <w:rPr>
          <w:color w:val="333333"/>
        </w:rPr>
      </w:pPr>
      <w:r>
        <w:rPr>
          <w:rFonts w:ascii="inherit" w:hAnsi="inherit" w:cs="Arial"/>
          <w:color w:val="333333"/>
          <w:sz w:val="27"/>
          <w:szCs w:val="27"/>
        </w:rPr>
        <w:lastRenderedPageBreak/>
        <w:fldChar w:fldCharType="end"/>
      </w:r>
    </w:p>
    <w:p w:rsidR="002A32F1" w:rsidRDefault="002A32F1" w:rsidP="002A32F1">
      <w:pPr>
        <w:pStyle w:val="Ttulo5"/>
        <w:shd w:val="clear" w:color="auto" w:fill="FFFFFF"/>
        <w:spacing w:before="0"/>
        <w:jc w:val="center"/>
        <w:textAlignment w:val="baseline"/>
        <w:rPr>
          <w:rFonts w:ascii="Arial" w:hAnsi="Arial" w:cs="Arial"/>
          <w:color w:val="333333"/>
          <w:sz w:val="39"/>
          <w:szCs w:val="39"/>
        </w:rPr>
      </w:pPr>
      <w:hyperlink r:id="rId19" w:history="1">
        <w:r>
          <w:rPr>
            <w:rStyle w:val="Hyperlink"/>
            <w:rFonts w:ascii="inherit" w:hAnsi="inherit" w:cs="Arial"/>
            <w:sz w:val="39"/>
            <w:szCs w:val="39"/>
            <w:bdr w:val="none" w:sz="0" w:space="0" w:color="auto" w:frame="1"/>
          </w:rPr>
          <w:t>imersão 360°</w:t>
        </w:r>
      </w:hyperlink>
    </w:p>
    <w:p w:rsidR="002A32F1" w:rsidRDefault="002A32F1" w:rsidP="002A32F1">
      <w:pPr>
        <w:pStyle w:val="NormalWeb"/>
        <w:shd w:val="clear" w:color="auto" w:fill="FFFFFF"/>
        <w:spacing w:before="0" w:beforeAutospacing="0" w:after="0" w:afterAutospacing="0"/>
        <w:jc w:val="center"/>
        <w:textAlignment w:val="baseline"/>
        <w:rPr>
          <w:rFonts w:ascii="inherit" w:hAnsi="inherit" w:cs="Arial"/>
          <w:color w:val="333333"/>
        </w:rPr>
      </w:pPr>
      <w:r>
        <w:rPr>
          <w:rFonts w:ascii="inherit" w:hAnsi="inherit" w:cs="Arial"/>
          <w:color w:val="333333"/>
        </w:rPr>
        <w:t>Olhe ao redor em um espaço interativo, onde</w:t>
      </w:r>
    </w:p>
    <w:p w:rsidR="002A32F1" w:rsidRDefault="002A32F1" w:rsidP="002A32F1">
      <w:pPr>
        <w:pStyle w:val="Ttulo1"/>
        <w:shd w:val="clear" w:color="auto" w:fill="4F4F4F"/>
        <w:spacing w:before="0" w:beforeAutospacing="0" w:after="0" w:afterAutospacing="0"/>
        <w:textAlignment w:val="baseline"/>
        <w:rPr>
          <w:rFonts w:ascii="Arial" w:hAnsi="Arial" w:cs="Arial"/>
          <w:color w:val="333333"/>
          <w:sz w:val="62"/>
          <w:szCs w:val="62"/>
        </w:rPr>
      </w:pPr>
      <w:r>
        <w:rPr>
          <w:rFonts w:ascii="inherit" w:hAnsi="inherit" w:cs="Arial"/>
          <w:color w:val="FFFFFF"/>
          <w:sz w:val="70"/>
          <w:szCs w:val="70"/>
          <w:bdr w:val="none" w:sz="0" w:space="0" w:color="auto" w:frame="1"/>
        </w:rPr>
        <w:t>Entre em Contato!</w:t>
      </w:r>
    </w:p>
    <w:p w:rsidR="002A32F1" w:rsidRDefault="002A32F1" w:rsidP="002A32F1">
      <w:pPr>
        <w:pStyle w:val="Ttulo2"/>
        <w:shd w:val="clear" w:color="auto" w:fill="4F4F4F"/>
        <w:spacing w:before="0"/>
        <w:textAlignment w:val="baseline"/>
        <w:rPr>
          <w:rFonts w:ascii="Arial" w:hAnsi="Arial" w:cs="Arial"/>
          <w:color w:val="333333"/>
        </w:rPr>
      </w:pPr>
      <w:r>
        <w:rPr>
          <w:rFonts w:ascii="inherit" w:hAnsi="inherit" w:cs="Arial"/>
          <w:b/>
          <w:bCs/>
          <w:color w:val="FFFFFF"/>
          <w:sz w:val="33"/>
          <w:szCs w:val="33"/>
          <w:bdr w:val="none" w:sz="0" w:space="0" w:color="auto" w:frame="1"/>
        </w:rPr>
        <w:t>Nosso time de arquitetos especialistas em apresentações de projetos estão à disposição para entender tudo sobre seu empreendimento.</w:t>
      </w:r>
    </w:p>
    <w:p w:rsidR="002A32F1" w:rsidRDefault="002A32F1" w:rsidP="002A32F1">
      <w:pPr>
        <w:pStyle w:val="Ttulo2"/>
        <w:shd w:val="clear" w:color="auto" w:fill="4F4F4F"/>
        <w:spacing w:before="0"/>
        <w:textAlignment w:val="baseline"/>
        <w:rPr>
          <w:rFonts w:ascii="Arial" w:hAnsi="Arial" w:cs="Arial"/>
          <w:b/>
          <w:bCs/>
          <w:color w:val="333333"/>
        </w:rPr>
      </w:pPr>
      <w:r>
        <w:rPr>
          <w:rFonts w:ascii="inherit" w:hAnsi="inherit" w:cs="Arial"/>
          <w:b/>
          <w:bCs/>
          <w:color w:val="FFFFFF"/>
          <w:sz w:val="33"/>
          <w:szCs w:val="33"/>
          <w:bdr w:val="none" w:sz="0" w:space="0" w:color="auto" w:frame="1"/>
        </w:rPr>
        <w:t>Que tal marcar uma conversa conosco?</w:t>
      </w:r>
    </w:p>
    <w:p w:rsidR="002A32F1" w:rsidRDefault="002A32F1" w:rsidP="002A32F1">
      <w:pPr>
        <w:pStyle w:val="Ttulo2"/>
        <w:shd w:val="clear" w:color="auto" w:fill="4F4F4F"/>
        <w:spacing w:before="0"/>
        <w:textAlignment w:val="baseline"/>
        <w:rPr>
          <w:rFonts w:ascii="Arial" w:hAnsi="Arial" w:cs="Arial"/>
          <w:b/>
          <w:bCs/>
          <w:color w:val="333333"/>
        </w:rPr>
      </w:pPr>
      <w:r>
        <w:rPr>
          <w:rFonts w:ascii="inherit" w:hAnsi="inherit" w:cs="Arial"/>
          <w:b/>
          <w:bCs/>
          <w:color w:val="FFFFFF"/>
          <w:sz w:val="33"/>
          <w:szCs w:val="33"/>
          <w:bdr w:val="none" w:sz="0" w:space="0" w:color="auto" w:frame="1"/>
        </w:rPr>
        <w:t>Deixe seus dados no formulário ao lado e nós entraremos em contato em seguida. </w:t>
      </w:r>
      <w:r>
        <w:rPr>
          <w:rStyle w:val="Forte"/>
          <w:rFonts w:ascii="inherit" w:hAnsi="inherit" w:cs="Arial"/>
          <w:b w:val="0"/>
          <w:bCs w:val="0"/>
          <w:color w:val="FFFFFF"/>
          <w:sz w:val="33"/>
          <w:szCs w:val="33"/>
          <w:bdr w:val="none" w:sz="0" w:space="0" w:color="auto" w:frame="1"/>
        </w:rPr>
        <w:t>Um arquiteto irá verificar sua presença online sem nenhum compromisso.</w: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Qual o seu nome?</w:t>
      </w:r>
      <w:r w:rsidRPr="002A32F1">
        <w:rPr>
          <w:rFonts w:ascii="inherit" w:eastAsia="Times New Roman" w:hAnsi="inherit" w:cs="Arial"/>
          <w:color w:val="333333"/>
          <w:sz w:val="27"/>
          <w:szCs w:val="27"/>
          <w:bdr w:val="none" w:sz="0" w:space="0" w:color="auto" w:frame="1"/>
          <w:lang w:eastAsia="pt-BR"/>
        </w:rPr>
        <w:object w:dxaOrig="87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8pt;height:17.85pt" o:ole="">
            <v:imagedata r:id="rId20" o:title=""/>
          </v:shape>
          <w:control r:id="rId21" w:name="DefaultOcxName" w:shapeid="_x0000_i1051"/>
        </w:objec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Qual empresa representa?</w:t>
      </w:r>
      <w:r w:rsidRPr="002A32F1">
        <w:rPr>
          <w:rFonts w:ascii="inherit" w:eastAsia="Times New Roman" w:hAnsi="inherit" w:cs="Arial"/>
          <w:color w:val="333333"/>
          <w:sz w:val="27"/>
          <w:szCs w:val="27"/>
          <w:bdr w:val="none" w:sz="0" w:space="0" w:color="auto" w:frame="1"/>
          <w:lang w:eastAsia="pt-BR"/>
        </w:rPr>
        <w:object w:dxaOrig="870" w:dyaOrig="360">
          <v:shape id="_x0000_i1050" type="#_x0000_t75" style="width:43.8pt;height:17.85pt" o:ole="">
            <v:imagedata r:id="rId20" o:title=""/>
          </v:shape>
          <w:control r:id="rId22" w:name="DefaultOcxName1" w:shapeid="_x0000_i1050"/>
        </w:objec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Qual a cidade do seu empreendimento?</w:t>
      </w:r>
      <w:r w:rsidRPr="002A32F1">
        <w:rPr>
          <w:rFonts w:ascii="inherit" w:eastAsia="Times New Roman" w:hAnsi="inherit" w:cs="Arial"/>
          <w:color w:val="333333"/>
          <w:sz w:val="27"/>
          <w:szCs w:val="27"/>
          <w:bdr w:val="none" w:sz="0" w:space="0" w:color="auto" w:frame="1"/>
          <w:lang w:eastAsia="pt-BR"/>
        </w:rPr>
        <w:object w:dxaOrig="870" w:dyaOrig="360">
          <v:shape id="_x0000_i1049" type="#_x0000_t75" style="width:43.8pt;height:17.85pt" o:ole="">
            <v:imagedata r:id="rId20" o:title=""/>
          </v:shape>
          <w:control r:id="rId23" w:name="DefaultOcxName2" w:shapeid="_x0000_i1049"/>
        </w:objec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Que tipo de empreendimento é?</w:t>
      </w:r>
      <w:r w:rsidRPr="002A32F1">
        <w:rPr>
          <w:rFonts w:ascii="inherit" w:eastAsia="Times New Roman" w:hAnsi="inherit" w:cs="Arial"/>
          <w:color w:val="333333"/>
          <w:sz w:val="27"/>
          <w:szCs w:val="27"/>
          <w:bdr w:val="none" w:sz="0" w:space="0" w:color="auto" w:frame="1"/>
          <w:lang w:eastAsia="pt-BR"/>
        </w:rPr>
        <w:t xml:space="preserve">              </w:t>
      </w:r>
      <w:r w:rsidRPr="002A32F1">
        <w:rPr>
          <w:rFonts w:ascii="inherit" w:eastAsia="Times New Roman" w:hAnsi="inherit" w:cs="Arial"/>
          <w:color w:val="333333"/>
          <w:sz w:val="27"/>
          <w:szCs w:val="27"/>
          <w:bdr w:val="none" w:sz="0" w:space="0" w:color="auto" w:frame="1"/>
          <w:lang w:eastAsia="pt-BR"/>
        </w:rPr>
        <w:object w:dxaOrig="870" w:dyaOrig="360">
          <v:shape id="_x0000_i1052" type="#_x0000_t75" style="width:134.2pt;height:17.85pt" o:ole="">
            <v:imagedata r:id="rId24" o:title=""/>
          </v:shape>
          <w:control r:id="rId25" w:name="DefaultOcxName3" w:shapeid="_x0000_i1052"/>
        </w:object>
      </w:r>
    </w:p>
    <w:p w:rsidR="002A32F1" w:rsidRPr="002A32F1" w:rsidRDefault="002A32F1" w:rsidP="002A32F1">
      <w:pPr>
        <w:spacing w:after="0" w:line="240" w:lineRule="auto"/>
        <w:textAlignment w:val="baseline"/>
        <w:rPr>
          <w:rFonts w:ascii="inherit" w:eastAsia="Times New Roman" w:hAnsi="inherit" w:cs="Times New Roman"/>
          <w:sz w:val="24"/>
          <w:szCs w:val="24"/>
          <w:bdr w:val="none" w:sz="0" w:space="0" w:color="auto" w:frame="1"/>
          <w:lang w:eastAsia="pt-BR"/>
        </w:rPr>
      </w:pPr>
      <w:r w:rsidRPr="002A32F1">
        <w:rPr>
          <w:rFonts w:ascii="inherit" w:eastAsia="Times New Roman" w:hAnsi="inherit" w:cs="Arial"/>
          <w:b/>
          <w:bCs/>
          <w:color w:val="333333"/>
          <w:sz w:val="30"/>
          <w:szCs w:val="30"/>
          <w:bdr w:val="none" w:sz="0" w:space="0" w:color="auto" w:frame="1"/>
          <w:lang w:eastAsia="pt-BR"/>
        </w:rPr>
        <w:t>Você já tem uma verba predestinada ao projeto de comunicação 3D?</w:t>
      </w:r>
    </w:p>
    <w:p w:rsidR="002A32F1" w:rsidRPr="002A32F1" w:rsidRDefault="002A32F1" w:rsidP="002A32F1">
      <w:pPr>
        <w:numPr>
          <w:ilvl w:val="0"/>
          <w:numId w:val="1"/>
        </w:numPr>
        <w:spacing w:after="0" w:line="240" w:lineRule="auto"/>
        <w:ind w:left="0"/>
        <w:textAlignment w:val="baseline"/>
        <w:rPr>
          <w:rFonts w:ascii="Times New Roman" w:eastAsia="Times New Roman" w:hAnsi="Times New Roman" w:cs="Times New Roman"/>
          <w:sz w:val="24"/>
          <w:szCs w:val="24"/>
          <w:lang w:eastAsia="pt-BR"/>
        </w:rPr>
      </w:pPr>
      <w:r w:rsidRPr="002A32F1">
        <w:rPr>
          <w:rFonts w:ascii="inherit" w:eastAsia="Times New Roman" w:hAnsi="inherit" w:cs="Arial"/>
          <w:color w:val="333333"/>
          <w:sz w:val="27"/>
          <w:szCs w:val="27"/>
          <w:bdr w:val="none" w:sz="0" w:space="0" w:color="auto" w:frame="1"/>
          <w:lang w:eastAsia="pt-BR"/>
        </w:rPr>
        <w:object w:dxaOrig="870" w:dyaOrig="360">
          <v:shape id="_x0000_i1047" type="#_x0000_t75" style="width:20.15pt;height:17.3pt" o:ole="">
            <v:imagedata r:id="rId26" o:title=""/>
          </v:shape>
          <w:control r:id="rId27" w:name="DefaultOcxName4" w:shapeid="_x0000_i1047"/>
        </w:object>
      </w:r>
      <w:r w:rsidRPr="002A32F1">
        <w:rPr>
          <w:rFonts w:ascii="inherit" w:eastAsia="Times New Roman" w:hAnsi="inherit" w:cs="Arial"/>
          <w:color w:val="333333"/>
          <w:sz w:val="27"/>
          <w:szCs w:val="27"/>
          <w:bdr w:val="none" w:sz="0" w:space="0" w:color="auto" w:frame="1"/>
          <w:lang w:eastAsia="pt-BR"/>
        </w:rPr>
        <w:t>SIM</w:t>
      </w:r>
    </w:p>
    <w:p w:rsidR="002A32F1" w:rsidRPr="002A32F1" w:rsidRDefault="002A32F1" w:rsidP="002A32F1">
      <w:pPr>
        <w:numPr>
          <w:ilvl w:val="0"/>
          <w:numId w:val="1"/>
        </w:numPr>
        <w:spacing w:line="240" w:lineRule="auto"/>
        <w:ind w:left="0"/>
        <w:textAlignment w:val="baseline"/>
        <w:rPr>
          <w:rFonts w:ascii="inherit" w:eastAsia="Times New Roman" w:hAnsi="inherit" w:cs="Arial"/>
          <w:color w:val="333333"/>
          <w:sz w:val="27"/>
          <w:szCs w:val="27"/>
          <w:bdr w:val="none" w:sz="0" w:space="0" w:color="auto" w:frame="1"/>
          <w:lang w:eastAsia="pt-BR"/>
        </w:rPr>
      </w:pPr>
      <w:r w:rsidRPr="002A32F1">
        <w:rPr>
          <w:rFonts w:ascii="inherit" w:eastAsia="Times New Roman" w:hAnsi="inherit" w:cs="Arial"/>
          <w:color w:val="333333"/>
          <w:sz w:val="27"/>
          <w:szCs w:val="27"/>
          <w:bdr w:val="none" w:sz="0" w:space="0" w:color="auto" w:frame="1"/>
          <w:lang w:eastAsia="pt-BR"/>
        </w:rPr>
        <w:object w:dxaOrig="870" w:dyaOrig="360">
          <v:shape id="_x0000_i1046" type="#_x0000_t75" style="width:20.15pt;height:17.3pt" o:ole="">
            <v:imagedata r:id="rId26" o:title=""/>
          </v:shape>
          <w:control r:id="rId28" w:name="DefaultOcxName5" w:shapeid="_x0000_i1046"/>
        </w:object>
      </w:r>
      <w:r w:rsidRPr="002A32F1">
        <w:rPr>
          <w:rFonts w:ascii="inherit" w:eastAsia="Times New Roman" w:hAnsi="inherit" w:cs="Arial"/>
          <w:color w:val="333333"/>
          <w:sz w:val="27"/>
          <w:szCs w:val="27"/>
          <w:bdr w:val="none" w:sz="0" w:space="0" w:color="auto" w:frame="1"/>
          <w:lang w:eastAsia="pt-BR"/>
        </w:rPr>
        <w:t>NÃO</w: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Qual é esse valor?</w:t>
      </w:r>
      <w:r w:rsidRPr="002A32F1">
        <w:rPr>
          <w:rFonts w:ascii="inherit" w:eastAsia="Times New Roman" w:hAnsi="inherit" w:cs="Arial"/>
          <w:color w:val="333333"/>
          <w:sz w:val="27"/>
          <w:szCs w:val="27"/>
          <w:bdr w:val="none" w:sz="0" w:space="0" w:color="auto" w:frame="1"/>
          <w:lang w:eastAsia="pt-BR"/>
        </w:rPr>
        <w:object w:dxaOrig="870" w:dyaOrig="360">
          <v:shape id="_x0000_i1045" type="#_x0000_t75" style="width:43.8pt;height:17.85pt" o:ole="">
            <v:imagedata r:id="rId20" o:title=""/>
          </v:shape>
          <w:control r:id="rId29" w:name="DefaultOcxName6" w:shapeid="_x0000_i1045"/>
        </w:objec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Qual solução gostaria de orçar?</w:t>
      </w:r>
      <w:r w:rsidRPr="002A32F1">
        <w:rPr>
          <w:rFonts w:ascii="inherit" w:eastAsia="Times New Roman" w:hAnsi="inherit" w:cs="Arial"/>
          <w:color w:val="333333"/>
          <w:sz w:val="27"/>
          <w:szCs w:val="27"/>
          <w:bdr w:val="none" w:sz="0" w:space="0" w:color="auto" w:frame="1"/>
          <w:lang w:eastAsia="pt-BR"/>
        </w:rPr>
        <w:t xml:space="preserve">              </w:t>
      </w:r>
      <w:r w:rsidRPr="002A32F1">
        <w:rPr>
          <w:rFonts w:ascii="inherit" w:eastAsia="Times New Roman" w:hAnsi="inherit" w:cs="Arial"/>
          <w:color w:val="333333"/>
          <w:sz w:val="27"/>
          <w:szCs w:val="27"/>
          <w:bdr w:val="none" w:sz="0" w:space="0" w:color="auto" w:frame="1"/>
          <w:lang w:eastAsia="pt-BR"/>
        </w:rPr>
        <w:object w:dxaOrig="870" w:dyaOrig="360">
          <v:shape id="_x0000_i1053" type="#_x0000_t75" style="width:155.5pt;height:17.85pt" o:ole="">
            <v:imagedata r:id="rId30" o:title=""/>
          </v:shape>
          <w:control r:id="rId31" w:name="DefaultOcxName7" w:shapeid="_x0000_i1053"/>
        </w:objec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E-mail</w:t>
      </w:r>
    </w:p>
    <w:p w:rsidR="002A32F1" w:rsidRPr="002A32F1" w:rsidRDefault="002A32F1" w:rsidP="002A32F1">
      <w:pPr>
        <w:spacing w:line="240" w:lineRule="auto"/>
        <w:textAlignment w:val="baseline"/>
        <w:rPr>
          <w:rFonts w:ascii="Arial" w:eastAsia="Times New Roman" w:hAnsi="Arial" w:cs="Arial"/>
          <w:color w:val="333333"/>
          <w:sz w:val="27"/>
          <w:szCs w:val="27"/>
          <w:lang w:eastAsia="pt-BR"/>
        </w:rPr>
      </w:pPr>
      <w:r w:rsidRPr="002A32F1">
        <w:rPr>
          <w:rFonts w:ascii="inherit" w:eastAsia="Times New Roman" w:hAnsi="inherit" w:cs="Arial"/>
          <w:b/>
          <w:bCs/>
          <w:color w:val="333333"/>
          <w:sz w:val="30"/>
          <w:szCs w:val="30"/>
          <w:bdr w:val="none" w:sz="0" w:space="0" w:color="auto" w:frame="1"/>
          <w:lang w:eastAsia="pt-BR"/>
        </w:rPr>
        <w:t>Telefone</w:t>
      </w:r>
      <w:r w:rsidRPr="002A32F1">
        <w:rPr>
          <w:rFonts w:ascii="inherit" w:eastAsia="Times New Roman" w:hAnsi="inherit" w:cs="Arial"/>
          <w:color w:val="333333"/>
          <w:sz w:val="27"/>
          <w:szCs w:val="27"/>
          <w:bdr w:val="none" w:sz="0" w:space="0" w:color="auto" w:frame="1"/>
          <w:lang w:eastAsia="pt-BR"/>
        </w:rPr>
        <w:object w:dxaOrig="870" w:dyaOrig="360">
          <v:shape id="_x0000_i1043" type="#_x0000_t75" style="width:43.8pt;height:17.85pt" o:ole="">
            <v:imagedata r:id="rId20" o:title=""/>
          </v:shape>
          <w:control r:id="rId32" w:name="DefaultOcxName8" w:shapeid="_x0000_i1043"/>
        </w:object>
      </w:r>
      <w:bookmarkStart w:id="3" w:name="_GoBack"/>
      <w:bookmarkEnd w:id="3"/>
    </w:p>
    <w:p w:rsidR="002A32F1" w:rsidRPr="002A32F1" w:rsidRDefault="002A32F1" w:rsidP="002A32F1">
      <w:pPr>
        <w:spacing w:after="0" w:line="240" w:lineRule="auto"/>
        <w:textAlignment w:val="baseline"/>
        <w:rPr>
          <w:rFonts w:ascii="Arial" w:eastAsia="Times New Roman" w:hAnsi="Arial" w:cs="Arial"/>
          <w:color w:val="333333"/>
          <w:sz w:val="27"/>
          <w:szCs w:val="27"/>
          <w:lang w:eastAsia="pt-BR"/>
        </w:rPr>
      </w:pPr>
      <w:r w:rsidRPr="002A32F1">
        <w:rPr>
          <w:rFonts w:ascii="Arial" w:eastAsia="Times New Roman" w:hAnsi="Arial" w:cs="Arial"/>
          <w:color w:val="333333"/>
          <w:sz w:val="27"/>
          <w:szCs w:val="27"/>
          <w:lang w:eastAsia="pt-BR"/>
        </w:rPr>
        <w:t>AGENDAR SUA AVALIAÇÃO</w:t>
      </w:r>
    </w:p>
    <w:p w:rsidR="008A20A5" w:rsidRPr="008A20A5" w:rsidRDefault="008A20A5" w:rsidP="008A20A5">
      <w:pPr>
        <w:pStyle w:val="NormalWeb"/>
        <w:shd w:val="clear" w:color="auto" w:fill="FFFFFF"/>
        <w:spacing w:before="0" w:beforeAutospacing="0" w:after="0" w:afterAutospacing="0"/>
        <w:jc w:val="center"/>
        <w:textAlignment w:val="baseline"/>
        <w:rPr>
          <w:rFonts w:ascii="Arial" w:hAnsi="Arial" w:cs="Arial"/>
          <w:color w:val="333333"/>
        </w:rPr>
      </w:pPr>
    </w:p>
    <w:sectPr w:rsidR="008A20A5" w:rsidRPr="008A2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254A0"/>
    <w:multiLevelType w:val="multilevel"/>
    <w:tmpl w:val="7CC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17"/>
    <w:rsid w:val="00126772"/>
    <w:rsid w:val="002A32F1"/>
    <w:rsid w:val="004E4E2C"/>
    <w:rsid w:val="00667A1E"/>
    <w:rsid w:val="00684817"/>
    <w:rsid w:val="008A20A5"/>
    <w:rsid w:val="00995645"/>
    <w:rsid w:val="00A503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EE57"/>
  <w15:chartTrackingRefBased/>
  <w15:docId w15:val="{2846F4DE-E767-4515-996D-07F11357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848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84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A2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6848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4817"/>
    <w:rPr>
      <w:rFonts w:ascii="Times New Roman" w:eastAsia="Times New Roman" w:hAnsi="Times New Roman" w:cs="Times New Roman"/>
      <w:b/>
      <w:bCs/>
      <w:kern w:val="36"/>
      <w:sz w:val="48"/>
      <w:szCs w:val="48"/>
      <w:lang w:eastAsia="pt-BR"/>
    </w:rPr>
  </w:style>
  <w:style w:type="character" w:customStyle="1" w:styleId="Ttulo5Char">
    <w:name w:val="Título 5 Char"/>
    <w:basedOn w:val="Fontepargpadro"/>
    <w:link w:val="Ttulo5"/>
    <w:uiPriority w:val="9"/>
    <w:semiHidden/>
    <w:rsid w:val="00684817"/>
    <w:rPr>
      <w:rFonts w:asciiTheme="majorHAnsi" w:eastAsiaTheme="majorEastAsia" w:hAnsiTheme="majorHAnsi" w:cstheme="majorBidi"/>
      <w:color w:val="2F5496" w:themeColor="accent1" w:themeShade="BF"/>
    </w:rPr>
  </w:style>
  <w:style w:type="character" w:styleId="Hyperlink">
    <w:name w:val="Hyperlink"/>
    <w:basedOn w:val="Fontepargpadro"/>
    <w:uiPriority w:val="99"/>
    <w:semiHidden/>
    <w:unhideWhenUsed/>
    <w:rsid w:val="00684817"/>
    <w:rPr>
      <w:color w:val="0000FF"/>
      <w:u w:val="single"/>
    </w:rPr>
  </w:style>
  <w:style w:type="paragraph" w:styleId="NormalWeb">
    <w:name w:val="Normal (Web)"/>
    <w:basedOn w:val="Normal"/>
    <w:uiPriority w:val="99"/>
    <w:unhideWhenUsed/>
    <w:rsid w:val="0068481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68481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8A20A5"/>
    <w:rPr>
      <w:rFonts w:asciiTheme="majorHAnsi" w:eastAsiaTheme="majorEastAsia" w:hAnsiTheme="majorHAnsi" w:cstheme="majorBidi"/>
      <w:color w:val="1F3763" w:themeColor="accent1" w:themeShade="7F"/>
      <w:sz w:val="24"/>
      <w:szCs w:val="24"/>
    </w:rPr>
  </w:style>
  <w:style w:type="character" w:customStyle="1" w:styleId="dur">
    <w:name w:val="dur"/>
    <w:basedOn w:val="Fontepargpadro"/>
    <w:rsid w:val="008A20A5"/>
  </w:style>
  <w:style w:type="paragraph" w:customStyle="1" w:styleId="font6">
    <w:name w:val="font_6"/>
    <w:basedOn w:val="Normal"/>
    <w:rsid w:val="004E4E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lor14">
    <w:name w:val="color_14"/>
    <w:basedOn w:val="Fontepargpadro"/>
    <w:rsid w:val="004E4E2C"/>
  </w:style>
  <w:style w:type="character" w:customStyle="1" w:styleId="color15">
    <w:name w:val="color_15"/>
    <w:basedOn w:val="Fontepargpadro"/>
    <w:rsid w:val="004E4E2C"/>
  </w:style>
  <w:style w:type="character" w:customStyle="1" w:styleId="wixguard">
    <w:name w:val="wixguard"/>
    <w:basedOn w:val="Fontepargpadro"/>
    <w:rsid w:val="004E4E2C"/>
  </w:style>
  <w:style w:type="character" w:styleId="Forte">
    <w:name w:val="Strong"/>
    <w:basedOn w:val="Fontepargpadro"/>
    <w:uiPriority w:val="22"/>
    <w:qFormat/>
    <w:rsid w:val="002A32F1"/>
    <w:rPr>
      <w:b/>
      <w:bCs/>
    </w:rPr>
  </w:style>
  <w:style w:type="character" w:customStyle="1" w:styleId="sow-field-container">
    <w:name w:val="sow-field-container"/>
    <w:basedOn w:val="Fontepargpadro"/>
    <w:rsid w:val="002A3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8034">
      <w:bodyDiv w:val="1"/>
      <w:marLeft w:val="0"/>
      <w:marRight w:val="0"/>
      <w:marTop w:val="0"/>
      <w:marBottom w:val="0"/>
      <w:divBdr>
        <w:top w:val="none" w:sz="0" w:space="0" w:color="auto"/>
        <w:left w:val="none" w:sz="0" w:space="0" w:color="auto"/>
        <w:bottom w:val="none" w:sz="0" w:space="0" w:color="auto"/>
        <w:right w:val="none" w:sz="0" w:space="0" w:color="auto"/>
      </w:divBdr>
    </w:div>
    <w:div w:id="238755890">
      <w:bodyDiv w:val="1"/>
      <w:marLeft w:val="0"/>
      <w:marRight w:val="0"/>
      <w:marTop w:val="0"/>
      <w:marBottom w:val="0"/>
      <w:divBdr>
        <w:top w:val="none" w:sz="0" w:space="0" w:color="auto"/>
        <w:left w:val="none" w:sz="0" w:space="0" w:color="auto"/>
        <w:bottom w:val="none" w:sz="0" w:space="0" w:color="auto"/>
        <w:right w:val="none" w:sz="0" w:space="0" w:color="auto"/>
      </w:divBdr>
    </w:div>
    <w:div w:id="298146812">
      <w:bodyDiv w:val="1"/>
      <w:marLeft w:val="0"/>
      <w:marRight w:val="0"/>
      <w:marTop w:val="0"/>
      <w:marBottom w:val="0"/>
      <w:divBdr>
        <w:top w:val="none" w:sz="0" w:space="0" w:color="auto"/>
        <w:left w:val="none" w:sz="0" w:space="0" w:color="auto"/>
        <w:bottom w:val="none" w:sz="0" w:space="0" w:color="auto"/>
        <w:right w:val="none" w:sz="0" w:space="0" w:color="auto"/>
      </w:divBdr>
    </w:div>
    <w:div w:id="305086104">
      <w:bodyDiv w:val="1"/>
      <w:marLeft w:val="0"/>
      <w:marRight w:val="0"/>
      <w:marTop w:val="0"/>
      <w:marBottom w:val="0"/>
      <w:divBdr>
        <w:top w:val="none" w:sz="0" w:space="0" w:color="auto"/>
        <w:left w:val="none" w:sz="0" w:space="0" w:color="auto"/>
        <w:bottom w:val="none" w:sz="0" w:space="0" w:color="auto"/>
        <w:right w:val="none" w:sz="0" w:space="0" w:color="auto"/>
      </w:divBdr>
    </w:div>
    <w:div w:id="353775150">
      <w:bodyDiv w:val="1"/>
      <w:marLeft w:val="0"/>
      <w:marRight w:val="0"/>
      <w:marTop w:val="0"/>
      <w:marBottom w:val="0"/>
      <w:divBdr>
        <w:top w:val="none" w:sz="0" w:space="0" w:color="auto"/>
        <w:left w:val="none" w:sz="0" w:space="0" w:color="auto"/>
        <w:bottom w:val="none" w:sz="0" w:space="0" w:color="auto"/>
        <w:right w:val="none" w:sz="0" w:space="0" w:color="auto"/>
      </w:divBdr>
    </w:div>
    <w:div w:id="412625440">
      <w:bodyDiv w:val="1"/>
      <w:marLeft w:val="0"/>
      <w:marRight w:val="0"/>
      <w:marTop w:val="0"/>
      <w:marBottom w:val="0"/>
      <w:divBdr>
        <w:top w:val="none" w:sz="0" w:space="0" w:color="auto"/>
        <w:left w:val="none" w:sz="0" w:space="0" w:color="auto"/>
        <w:bottom w:val="none" w:sz="0" w:space="0" w:color="auto"/>
        <w:right w:val="none" w:sz="0" w:space="0" w:color="auto"/>
      </w:divBdr>
    </w:div>
    <w:div w:id="488983525">
      <w:bodyDiv w:val="1"/>
      <w:marLeft w:val="0"/>
      <w:marRight w:val="0"/>
      <w:marTop w:val="0"/>
      <w:marBottom w:val="0"/>
      <w:divBdr>
        <w:top w:val="none" w:sz="0" w:space="0" w:color="auto"/>
        <w:left w:val="none" w:sz="0" w:space="0" w:color="auto"/>
        <w:bottom w:val="none" w:sz="0" w:space="0" w:color="auto"/>
        <w:right w:val="none" w:sz="0" w:space="0" w:color="auto"/>
      </w:divBdr>
    </w:div>
    <w:div w:id="649481070">
      <w:bodyDiv w:val="1"/>
      <w:marLeft w:val="0"/>
      <w:marRight w:val="0"/>
      <w:marTop w:val="0"/>
      <w:marBottom w:val="0"/>
      <w:divBdr>
        <w:top w:val="none" w:sz="0" w:space="0" w:color="auto"/>
        <w:left w:val="none" w:sz="0" w:space="0" w:color="auto"/>
        <w:bottom w:val="none" w:sz="0" w:space="0" w:color="auto"/>
        <w:right w:val="none" w:sz="0" w:space="0" w:color="auto"/>
      </w:divBdr>
    </w:div>
    <w:div w:id="716201499">
      <w:bodyDiv w:val="1"/>
      <w:marLeft w:val="0"/>
      <w:marRight w:val="0"/>
      <w:marTop w:val="0"/>
      <w:marBottom w:val="0"/>
      <w:divBdr>
        <w:top w:val="none" w:sz="0" w:space="0" w:color="auto"/>
        <w:left w:val="none" w:sz="0" w:space="0" w:color="auto"/>
        <w:bottom w:val="none" w:sz="0" w:space="0" w:color="auto"/>
        <w:right w:val="none" w:sz="0" w:space="0" w:color="auto"/>
      </w:divBdr>
    </w:div>
    <w:div w:id="788277885">
      <w:bodyDiv w:val="1"/>
      <w:marLeft w:val="0"/>
      <w:marRight w:val="0"/>
      <w:marTop w:val="0"/>
      <w:marBottom w:val="0"/>
      <w:divBdr>
        <w:top w:val="none" w:sz="0" w:space="0" w:color="auto"/>
        <w:left w:val="none" w:sz="0" w:space="0" w:color="auto"/>
        <w:bottom w:val="none" w:sz="0" w:space="0" w:color="auto"/>
        <w:right w:val="none" w:sz="0" w:space="0" w:color="auto"/>
      </w:divBdr>
      <w:divsChild>
        <w:div w:id="116922549">
          <w:marLeft w:val="0"/>
          <w:marRight w:val="0"/>
          <w:marTop w:val="0"/>
          <w:marBottom w:val="450"/>
          <w:divBdr>
            <w:top w:val="none" w:sz="0" w:space="0" w:color="auto"/>
            <w:left w:val="none" w:sz="0" w:space="0" w:color="auto"/>
            <w:bottom w:val="none" w:sz="0" w:space="0" w:color="auto"/>
            <w:right w:val="none" w:sz="0" w:space="0" w:color="auto"/>
          </w:divBdr>
          <w:divsChild>
            <w:div w:id="813255962">
              <w:marLeft w:val="0"/>
              <w:marRight w:val="0"/>
              <w:marTop w:val="0"/>
              <w:marBottom w:val="0"/>
              <w:divBdr>
                <w:top w:val="none" w:sz="0" w:space="0" w:color="auto"/>
                <w:left w:val="none" w:sz="0" w:space="0" w:color="auto"/>
                <w:bottom w:val="none" w:sz="0" w:space="0" w:color="auto"/>
                <w:right w:val="none" w:sz="0" w:space="0" w:color="auto"/>
              </w:divBdr>
              <w:divsChild>
                <w:div w:id="205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0713">
          <w:marLeft w:val="0"/>
          <w:marRight w:val="0"/>
          <w:marTop w:val="0"/>
          <w:marBottom w:val="450"/>
          <w:divBdr>
            <w:top w:val="none" w:sz="0" w:space="0" w:color="auto"/>
            <w:left w:val="none" w:sz="0" w:space="0" w:color="auto"/>
            <w:bottom w:val="none" w:sz="0" w:space="0" w:color="auto"/>
            <w:right w:val="none" w:sz="0" w:space="0" w:color="auto"/>
          </w:divBdr>
          <w:divsChild>
            <w:div w:id="172036787">
              <w:marLeft w:val="0"/>
              <w:marRight w:val="0"/>
              <w:marTop w:val="0"/>
              <w:marBottom w:val="0"/>
              <w:divBdr>
                <w:top w:val="none" w:sz="0" w:space="0" w:color="auto"/>
                <w:left w:val="none" w:sz="0" w:space="0" w:color="auto"/>
                <w:bottom w:val="none" w:sz="0" w:space="0" w:color="auto"/>
                <w:right w:val="none" w:sz="0" w:space="0" w:color="auto"/>
              </w:divBdr>
              <w:divsChild>
                <w:div w:id="34819835">
                  <w:marLeft w:val="0"/>
                  <w:marRight w:val="0"/>
                  <w:marTop w:val="0"/>
                  <w:marBottom w:val="0"/>
                  <w:divBdr>
                    <w:top w:val="none" w:sz="0" w:space="0" w:color="auto"/>
                    <w:left w:val="none" w:sz="0" w:space="0" w:color="auto"/>
                    <w:bottom w:val="none" w:sz="0" w:space="0" w:color="auto"/>
                    <w:right w:val="none" w:sz="0" w:space="0" w:color="auto"/>
                  </w:divBdr>
                  <w:divsChild>
                    <w:div w:id="2124491370">
                      <w:marLeft w:val="0"/>
                      <w:marRight w:val="0"/>
                      <w:marTop w:val="0"/>
                      <w:marBottom w:val="600"/>
                      <w:divBdr>
                        <w:top w:val="none" w:sz="0" w:space="0" w:color="auto"/>
                        <w:left w:val="none" w:sz="0" w:space="0" w:color="auto"/>
                        <w:bottom w:val="none" w:sz="0" w:space="0" w:color="auto"/>
                        <w:right w:val="none" w:sz="0" w:space="0" w:color="auto"/>
                      </w:divBdr>
                      <w:divsChild>
                        <w:div w:id="1501385964">
                          <w:marLeft w:val="0"/>
                          <w:marRight w:val="0"/>
                          <w:marTop w:val="100"/>
                          <w:marBottom w:val="100"/>
                          <w:divBdr>
                            <w:top w:val="none" w:sz="0" w:space="0" w:color="auto"/>
                            <w:left w:val="none" w:sz="0" w:space="0" w:color="auto"/>
                            <w:bottom w:val="none" w:sz="0" w:space="0" w:color="auto"/>
                            <w:right w:val="none" w:sz="0" w:space="0" w:color="auto"/>
                          </w:divBdr>
                        </w:div>
                      </w:divsChild>
                    </w:div>
                    <w:div w:id="605235859">
                      <w:marLeft w:val="0"/>
                      <w:marRight w:val="0"/>
                      <w:marTop w:val="0"/>
                      <w:marBottom w:val="600"/>
                      <w:divBdr>
                        <w:top w:val="none" w:sz="0" w:space="0" w:color="auto"/>
                        <w:left w:val="none" w:sz="0" w:space="0" w:color="auto"/>
                        <w:bottom w:val="none" w:sz="0" w:space="0" w:color="auto"/>
                        <w:right w:val="none" w:sz="0" w:space="0" w:color="auto"/>
                      </w:divBdr>
                      <w:divsChild>
                        <w:div w:id="757755499">
                          <w:marLeft w:val="0"/>
                          <w:marRight w:val="0"/>
                          <w:marTop w:val="100"/>
                          <w:marBottom w:val="100"/>
                          <w:divBdr>
                            <w:top w:val="none" w:sz="0" w:space="0" w:color="auto"/>
                            <w:left w:val="none" w:sz="0" w:space="0" w:color="auto"/>
                            <w:bottom w:val="none" w:sz="0" w:space="0" w:color="auto"/>
                            <w:right w:val="none" w:sz="0" w:space="0" w:color="auto"/>
                          </w:divBdr>
                        </w:div>
                      </w:divsChild>
                    </w:div>
                    <w:div w:id="729768343">
                      <w:marLeft w:val="0"/>
                      <w:marRight w:val="0"/>
                      <w:marTop w:val="0"/>
                      <w:marBottom w:val="600"/>
                      <w:divBdr>
                        <w:top w:val="none" w:sz="0" w:space="0" w:color="auto"/>
                        <w:left w:val="none" w:sz="0" w:space="0" w:color="auto"/>
                        <w:bottom w:val="none" w:sz="0" w:space="0" w:color="auto"/>
                        <w:right w:val="none" w:sz="0" w:space="0" w:color="auto"/>
                      </w:divBdr>
                      <w:divsChild>
                        <w:div w:id="88084882">
                          <w:marLeft w:val="0"/>
                          <w:marRight w:val="0"/>
                          <w:marTop w:val="100"/>
                          <w:marBottom w:val="100"/>
                          <w:divBdr>
                            <w:top w:val="none" w:sz="0" w:space="0" w:color="auto"/>
                            <w:left w:val="none" w:sz="0" w:space="0" w:color="auto"/>
                            <w:bottom w:val="none" w:sz="0" w:space="0" w:color="auto"/>
                            <w:right w:val="none" w:sz="0" w:space="0" w:color="auto"/>
                          </w:divBdr>
                        </w:div>
                      </w:divsChild>
                    </w:div>
                    <w:div w:id="100807870">
                      <w:marLeft w:val="0"/>
                      <w:marRight w:val="0"/>
                      <w:marTop w:val="100"/>
                      <w:marBottom w:val="100"/>
                      <w:divBdr>
                        <w:top w:val="none" w:sz="0" w:space="0" w:color="auto"/>
                        <w:left w:val="none" w:sz="0" w:space="0" w:color="auto"/>
                        <w:bottom w:val="none" w:sz="0" w:space="0" w:color="auto"/>
                        <w:right w:val="none" w:sz="0" w:space="0" w:color="auto"/>
                      </w:divBdr>
                    </w:div>
                    <w:div w:id="595330602">
                      <w:marLeft w:val="0"/>
                      <w:marRight w:val="0"/>
                      <w:marTop w:val="100"/>
                      <w:marBottom w:val="100"/>
                      <w:divBdr>
                        <w:top w:val="none" w:sz="0" w:space="0" w:color="auto"/>
                        <w:left w:val="none" w:sz="0" w:space="0" w:color="auto"/>
                        <w:bottom w:val="none" w:sz="0" w:space="0" w:color="auto"/>
                        <w:right w:val="none" w:sz="0" w:space="0" w:color="auto"/>
                      </w:divBdr>
                    </w:div>
                    <w:div w:id="19948684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46552909">
      <w:bodyDiv w:val="1"/>
      <w:marLeft w:val="0"/>
      <w:marRight w:val="0"/>
      <w:marTop w:val="0"/>
      <w:marBottom w:val="0"/>
      <w:divBdr>
        <w:top w:val="none" w:sz="0" w:space="0" w:color="auto"/>
        <w:left w:val="none" w:sz="0" w:space="0" w:color="auto"/>
        <w:bottom w:val="none" w:sz="0" w:space="0" w:color="auto"/>
        <w:right w:val="none" w:sz="0" w:space="0" w:color="auto"/>
      </w:divBdr>
      <w:divsChild>
        <w:div w:id="627053013">
          <w:marLeft w:val="0"/>
          <w:marRight w:val="0"/>
          <w:marTop w:val="0"/>
          <w:marBottom w:val="0"/>
          <w:divBdr>
            <w:top w:val="none" w:sz="0" w:space="0" w:color="auto"/>
            <w:left w:val="none" w:sz="0" w:space="0" w:color="auto"/>
            <w:bottom w:val="none" w:sz="0" w:space="0" w:color="auto"/>
            <w:right w:val="none" w:sz="0" w:space="0" w:color="auto"/>
          </w:divBdr>
          <w:divsChild>
            <w:div w:id="1436318383">
              <w:marLeft w:val="0"/>
              <w:marRight w:val="0"/>
              <w:marTop w:val="0"/>
              <w:marBottom w:val="0"/>
              <w:divBdr>
                <w:top w:val="none" w:sz="0" w:space="0" w:color="auto"/>
                <w:left w:val="none" w:sz="0" w:space="0" w:color="auto"/>
                <w:bottom w:val="none" w:sz="0" w:space="0" w:color="auto"/>
                <w:right w:val="none" w:sz="0" w:space="0" w:color="auto"/>
              </w:divBdr>
              <w:divsChild>
                <w:div w:id="2069956010">
                  <w:marLeft w:val="0"/>
                  <w:marRight w:val="0"/>
                  <w:marTop w:val="0"/>
                  <w:marBottom w:val="0"/>
                  <w:divBdr>
                    <w:top w:val="none" w:sz="0" w:space="0" w:color="auto"/>
                    <w:left w:val="none" w:sz="0" w:space="0" w:color="auto"/>
                    <w:bottom w:val="none" w:sz="0" w:space="0" w:color="auto"/>
                    <w:right w:val="none" w:sz="0" w:space="0" w:color="auto"/>
                  </w:divBdr>
                  <w:divsChild>
                    <w:div w:id="5931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9910">
          <w:marLeft w:val="0"/>
          <w:marRight w:val="0"/>
          <w:marTop w:val="0"/>
          <w:marBottom w:val="450"/>
          <w:divBdr>
            <w:top w:val="none" w:sz="0" w:space="0" w:color="auto"/>
            <w:left w:val="none" w:sz="0" w:space="0" w:color="auto"/>
            <w:bottom w:val="none" w:sz="0" w:space="0" w:color="auto"/>
            <w:right w:val="none" w:sz="0" w:space="0" w:color="auto"/>
          </w:divBdr>
          <w:divsChild>
            <w:div w:id="928999846">
              <w:marLeft w:val="0"/>
              <w:marRight w:val="0"/>
              <w:marTop w:val="0"/>
              <w:marBottom w:val="0"/>
              <w:divBdr>
                <w:top w:val="none" w:sz="0" w:space="0" w:color="auto"/>
                <w:left w:val="none" w:sz="0" w:space="0" w:color="auto"/>
                <w:bottom w:val="none" w:sz="0" w:space="0" w:color="auto"/>
                <w:right w:val="none" w:sz="0" w:space="0" w:color="auto"/>
              </w:divBdr>
              <w:divsChild>
                <w:div w:id="9343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3835">
      <w:bodyDiv w:val="1"/>
      <w:marLeft w:val="0"/>
      <w:marRight w:val="0"/>
      <w:marTop w:val="0"/>
      <w:marBottom w:val="0"/>
      <w:divBdr>
        <w:top w:val="none" w:sz="0" w:space="0" w:color="auto"/>
        <w:left w:val="none" w:sz="0" w:space="0" w:color="auto"/>
        <w:bottom w:val="none" w:sz="0" w:space="0" w:color="auto"/>
        <w:right w:val="none" w:sz="0" w:space="0" w:color="auto"/>
      </w:divBdr>
    </w:div>
    <w:div w:id="913391515">
      <w:bodyDiv w:val="1"/>
      <w:marLeft w:val="0"/>
      <w:marRight w:val="0"/>
      <w:marTop w:val="0"/>
      <w:marBottom w:val="0"/>
      <w:divBdr>
        <w:top w:val="none" w:sz="0" w:space="0" w:color="auto"/>
        <w:left w:val="none" w:sz="0" w:space="0" w:color="auto"/>
        <w:bottom w:val="none" w:sz="0" w:space="0" w:color="auto"/>
        <w:right w:val="none" w:sz="0" w:space="0" w:color="auto"/>
      </w:divBdr>
    </w:div>
    <w:div w:id="948854588">
      <w:bodyDiv w:val="1"/>
      <w:marLeft w:val="0"/>
      <w:marRight w:val="0"/>
      <w:marTop w:val="0"/>
      <w:marBottom w:val="0"/>
      <w:divBdr>
        <w:top w:val="none" w:sz="0" w:space="0" w:color="auto"/>
        <w:left w:val="none" w:sz="0" w:space="0" w:color="auto"/>
        <w:bottom w:val="none" w:sz="0" w:space="0" w:color="auto"/>
        <w:right w:val="none" w:sz="0" w:space="0" w:color="auto"/>
      </w:divBdr>
    </w:div>
    <w:div w:id="1112819736">
      <w:bodyDiv w:val="1"/>
      <w:marLeft w:val="0"/>
      <w:marRight w:val="0"/>
      <w:marTop w:val="0"/>
      <w:marBottom w:val="0"/>
      <w:divBdr>
        <w:top w:val="none" w:sz="0" w:space="0" w:color="auto"/>
        <w:left w:val="none" w:sz="0" w:space="0" w:color="auto"/>
        <w:bottom w:val="none" w:sz="0" w:space="0" w:color="auto"/>
        <w:right w:val="none" w:sz="0" w:space="0" w:color="auto"/>
      </w:divBdr>
    </w:div>
    <w:div w:id="1137795219">
      <w:bodyDiv w:val="1"/>
      <w:marLeft w:val="0"/>
      <w:marRight w:val="0"/>
      <w:marTop w:val="0"/>
      <w:marBottom w:val="0"/>
      <w:divBdr>
        <w:top w:val="none" w:sz="0" w:space="0" w:color="auto"/>
        <w:left w:val="none" w:sz="0" w:space="0" w:color="auto"/>
        <w:bottom w:val="none" w:sz="0" w:space="0" w:color="auto"/>
        <w:right w:val="none" w:sz="0" w:space="0" w:color="auto"/>
      </w:divBdr>
      <w:divsChild>
        <w:div w:id="671179085">
          <w:marLeft w:val="0"/>
          <w:marRight w:val="0"/>
          <w:marTop w:val="0"/>
          <w:marBottom w:val="0"/>
          <w:divBdr>
            <w:top w:val="none" w:sz="0" w:space="0" w:color="auto"/>
            <w:left w:val="none" w:sz="0" w:space="0" w:color="auto"/>
            <w:bottom w:val="none" w:sz="0" w:space="0" w:color="auto"/>
            <w:right w:val="none" w:sz="0" w:space="0" w:color="auto"/>
          </w:divBdr>
          <w:divsChild>
            <w:div w:id="1749301853">
              <w:marLeft w:val="0"/>
              <w:marRight w:val="0"/>
              <w:marTop w:val="0"/>
              <w:marBottom w:val="0"/>
              <w:divBdr>
                <w:top w:val="none" w:sz="0" w:space="0" w:color="auto"/>
                <w:left w:val="none" w:sz="0" w:space="0" w:color="auto"/>
                <w:bottom w:val="none" w:sz="0" w:space="0" w:color="auto"/>
                <w:right w:val="none" w:sz="0" w:space="0" w:color="auto"/>
              </w:divBdr>
              <w:divsChild>
                <w:div w:id="1207184970">
                  <w:marLeft w:val="0"/>
                  <w:marRight w:val="0"/>
                  <w:marTop w:val="0"/>
                  <w:marBottom w:val="0"/>
                  <w:divBdr>
                    <w:top w:val="none" w:sz="0" w:space="0" w:color="auto"/>
                    <w:left w:val="none" w:sz="0" w:space="0" w:color="auto"/>
                    <w:bottom w:val="none" w:sz="0" w:space="0" w:color="auto"/>
                    <w:right w:val="none" w:sz="0" w:space="0" w:color="auto"/>
                  </w:divBdr>
                  <w:divsChild>
                    <w:div w:id="5832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3221">
          <w:marLeft w:val="0"/>
          <w:marRight w:val="0"/>
          <w:marTop w:val="0"/>
          <w:marBottom w:val="450"/>
          <w:divBdr>
            <w:top w:val="none" w:sz="0" w:space="0" w:color="auto"/>
            <w:left w:val="none" w:sz="0" w:space="0" w:color="auto"/>
            <w:bottom w:val="none" w:sz="0" w:space="0" w:color="auto"/>
            <w:right w:val="none" w:sz="0" w:space="0" w:color="auto"/>
          </w:divBdr>
          <w:divsChild>
            <w:div w:id="553010984">
              <w:marLeft w:val="0"/>
              <w:marRight w:val="0"/>
              <w:marTop w:val="0"/>
              <w:marBottom w:val="0"/>
              <w:divBdr>
                <w:top w:val="none" w:sz="0" w:space="0" w:color="auto"/>
                <w:left w:val="none" w:sz="0" w:space="0" w:color="auto"/>
                <w:bottom w:val="none" w:sz="0" w:space="0" w:color="auto"/>
                <w:right w:val="none" w:sz="0" w:space="0" w:color="auto"/>
              </w:divBdr>
              <w:divsChild>
                <w:div w:id="1294368461">
                  <w:marLeft w:val="0"/>
                  <w:marRight w:val="0"/>
                  <w:marTop w:val="0"/>
                  <w:marBottom w:val="0"/>
                  <w:divBdr>
                    <w:top w:val="none" w:sz="0" w:space="0" w:color="auto"/>
                    <w:left w:val="none" w:sz="0" w:space="0" w:color="auto"/>
                    <w:bottom w:val="none" w:sz="0" w:space="0" w:color="auto"/>
                    <w:right w:val="none" w:sz="0" w:space="0" w:color="auto"/>
                  </w:divBdr>
                  <w:divsChild>
                    <w:div w:id="1689671052">
                      <w:marLeft w:val="0"/>
                      <w:marRight w:val="0"/>
                      <w:marTop w:val="0"/>
                      <w:marBottom w:val="600"/>
                      <w:divBdr>
                        <w:top w:val="none" w:sz="0" w:space="0" w:color="auto"/>
                        <w:left w:val="none" w:sz="0" w:space="0" w:color="auto"/>
                        <w:bottom w:val="none" w:sz="0" w:space="0" w:color="auto"/>
                        <w:right w:val="none" w:sz="0" w:space="0" w:color="auto"/>
                      </w:divBdr>
                      <w:divsChild>
                        <w:div w:id="1511025861">
                          <w:marLeft w:val="0"/>
                          <w:marRight w:val="0"/>
                          <w:marTop w:val="100"/>
                          <w:marBottom w:val="100"/>
                          <w:divBdr>
                            <w:top w:val="none" w:sz="0" w:space="0" w:color="auto"/>
                            <w:left w:val="none" w:sz="0" w:space="0" w:color="auto"/>
                            <w:bottom w:val="none" w:sz="0" w:space="0" w:color="auto"/>
                            <w:right w:val="none" w:sz="0" w:space="0" w:color="auto"/>
                          </w:divBdr>
                        </w:div>
                      </w:divsChild>
                    </w:div>
                    <w:div w:id="564487770">
                      <w:marLeft w:val="0"/>
                      <w:marRight w:val="0"/>
                      <w:marTop w:val="0"/>
                      <w:marBottom w:val="600"/>
                      <w:divBdr>
                        <w:top w:val="none" w:sz="0" w:space="0" w:color="auto"/>
                        <w:left w:val="none" w:sz="0" w:space="0" w:color="auto"/>
                        <w:bottom w:val="none" w:sz="0" w:space="0" w:color="auto"/>
                        <w:right w:val="none" w:sz="0" w:space="0" w:color="auto"/>
                      </w:divBdr>
                      <w:divsChild>
                        <w:div w:id="20479466">
                          <w:marLeft w:val="0"/>
                          <w:marRight w:val="0"/>
                          <w:marTop w:val="100"/>
                          <w:marBottom w:val="100"/>
                          <w:divBdr>
                            <w:top w:val="none" w:sz="0" w:space="0" w:color="auto"/>
                            <w:left w:val="none" w:sz="0" w:space="0" w:color="auto"/>
                            <w:bottom w:val="none" w:sz="0" w:space="0" w:color="auto"/>
                            <w:right w:val="none" w:sz="0" w:space="0" w:color="auto"/>
                          </w:divBdr>
                        </w:div>
                      </w:divsChild>
                    </w:div>
                    <w:div w:id="1909880921">
                      <w:marLeft w:val="0"/>
                      <w:marRight w:val="0"/>
                      <w:marTop w:val="0"/>
                      <w:marBottom w:val="600"/>
                      <w:divBdr>
                        <w:top w:val="none" w:sz="0" w:space="0" w:color="auto"/>
                        <w:left w:val="none" w:sz="0" w:space="0" w:color="auto"/>
                        <w:bottom w:val="none" w:sz="0" w:space="0" w:color="auto"/>
                        <w:right w:val="none" w:sz="0" w:space="0" w:color="auto"/>
                      </w:divBdr>
                      <w:divsChild>
                        <w:div w:id="929311877">
                          <w:marLeft w:val="0"/>
                          <w:marRight w:val="0"/>
                          <w:marTop w:val="100"/>
                          <w:marBottom w:val="100"/>
                          <w:divBdr>
                            <w:top w:val="none" w:sz="0" w:space="0" w:color="auto"/>
                            <w:left w:val="none" w:sz="0" w:space="0" w:color="auto"/>
                            <w:bottom w:val="none" w:sz="0" w:space="0" w:color="auto"/>
                            <w:right w:val="none" w:sz="0" w:space="0" w:color="auto"/>
                          </w:divBdr>
                        </w:div>
                      </w:divsChild>
                    </w:div>
                    <w:div w:id="1078018610">
                      <w:marLeft w:val="0"/>
                      <w:marRight w:val="0"/>
                      <w:marTop w:val="0"/>
                      <w:marBottom w:val="600"/>
                      <w:divBdr>
                        <w:top w:val="none" w:sz="0" w:space="0" w:color="auto"/>
                        <w:left w:val="none" w:sz="0" w:space="0" w:color="auto"/>
                        <w:bottom w:val="none" w:sz="0" w:space="0" w:color="auto"/>
                        <w:right w:val="none" w:sz="0" w:space="0" w:color="auto"/>
                      </w:divBdr>
                      <w:divsChild>
                        <w:div w:id="736560847">
                          <w:marLeft w:val="0"/>
                          <w:marRight w:val="0"/>
                          <w:marTop w:val="100"/>
                          <w:marBottom w:val="100"/>
                          <w:divBdr>
                            <w:top w:val="none" w:sz="0" w:space="0" w:color="auto"/>
                            <w:left w:val="none" w:sz="0" w:space="0" w:color="auto"/>
                            <w:bottom w:val="none" w:sz="0" w:space="0" w:color="auto"/>
                            <w:right w:val="none" w:sz="0" w:space="0" w:color="auto"/>
                          </w:divBdr>
                        </w:div>
                      </w:divsChild>
                    </w:div>
                    <w:div w:id="232594287">
                      <w:marLeft w:val="0"/>
                      <w:marRight w:val="0"/>
                      <w:marTop w:val="100"/>
                      <w:marBottom w:val="100"/>
                      <w:divBdr>
                        <w:top w:val="none" w:sz="0" w:space="0" w:color="auto"/>
                        <w:left w:val="none" w:sz="0" w:space="0" w:color="auto"/>
                        <w:bottom w:val="none" w:sz="0" w:space="0" w:color="auto"/>
                        <w:right w:val="none" w:sz="0" w:space="0" w:color="auto"/>
                      </w:divBdr>
                    </w:div>
                    <w:div w:id="209221851">
                      <w:marLeft w:val="0"/>
                      <w:marRight w:val="0"/>
                      <w:marTop w:val="100"/>
                      <w:marBottom w:val="100"/>
                      <w:divBdr>
                        <w:top w:val="none" w:sz="0" w:space="0" w:color="auto"/>
                        <w:left w:val="none" w:sz="0" w:space="0" w:color="auto"/>
                        <w:bottom w:val="none" w:sz="0" w:space="0" w:color="auto"/>
                        <w:right w:val="none" w:sz="0" w:space="0" w:color="auto"/>
                      </w:divBdr>
                    </w:div>
                    <w:div w:id="260451796">
                      <w:marLeft w:val="0"/>
                      <w:marRight w:val="0"/>
                      <w:marTop w:val="100"/>
                      <w:marBottom w:val="100"/>
                      <w:divBdr>
                        <w:top w:val="none" w:sz="0" w:space="0" w:color="auto"/>
                        <w:left w:val="none" w:sz="0" w:space="0" w:color="auto"/>
                        <w:bottom w:val="none" w:sz="0" w:space="0" w:color="auto"/>
                        <w:right w:val="none" w:sz="0" w:space="0" w:color="auto"/>
                      </w:divBdr>
                    </w:div>
                    <w:div w:id="8340267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70026252">
      <w:bodyDiv w:val="1"/>
      <w:marLeft w:val="0"/>
      <w:marRight w:val="0"/>
      <w:marTop w:val="0"/>
      <w:marBottom w:val="0"/>
      <w:divBdr>
        <w:top w:val="none" w:sz="0" w:space="0" w:color="auto"/>
        <w:left w:val="none" w:sz="0" w:space="0" w:color="auto"/>
        <w:bottom w:val="none" w:sz="0" w:space="0" w:color="auto"/>
        <w:right w:val="none" w:sz="0" w:space="0" w:color="auto"/>
      </w:divBdr>
      <w:divsChild>
        <w:div w:id="497966966">
          <w:marLeft w:val="0"/>
          <w:marRight w:val="0"/>
          <w:marTop w:val="100"/>
          <w:marBottom w:val="100"/>
          <w:divBdr>
            <w:top w:val="none" w:sz="0" w:space="0" w:color="auto"/>
            <w:left w:val="none" w:sz="0" w:space="0" w:color="auto"/>
            <w:bottom w:val="none" w:sz="0" w:space="0" w:color="auto"/>
            <w:right w:val="none" w:sz="0" w:space="0" w:color="auto"/>
          </w:divBdr>
        </w:div>
        <w:div w:id="1233269700">
          <w:marLeft w:val="0"/>
          <w:marRight w:val="0"/>
          <w:marTop w:val="100"/>
          <w:marBottom w:val="100"/>
          <w:divBdr>
            <w:top w:val="none" w:sz="0" w:space="0" w:color="auto"/>
            <w:left w:val="none" w:sz="0" w:space="0" w:color="auto"/>
            <w:bottom w:val="none" w:sz="0" w:space="0" w:color="auto"/>
            <w:right w:val="none" w:sz="0" w:space="0" w:color="auto"/>
          </w:divBdr>
        </w:div>
        <w:div w:id="1882160165">
          <w:marLeft w:val="0"/>
          <w:marRight w:val="0"/>
          <w:marTop w:val="100"/>
          <w:marBottom w:val="100"/>
          <w:divBdr>
            <w:top w:val="none" w:sz="0" w:space="0" w:color="auto"/>
            <w:left w:val="none" w:sz="0" w:space="0" w:color="auto"/>
            <w:bottom w:val="none" w:sz="0" w:space="0" w:color="auto"/>
            <w:right w:val="none" w:sz="0" w:space="0" w:color="auto"/>
          </w:divBdr>
        </w:div>
      </w:divsChild>
    </w:div>
    <w:div w:id="1278489348">
      <w:bodyDiv w:val="1"/>
      <w:marLeft w:val="0"/>
      <w:marRight w:val="0"/>
      <w:marTop w:val="0"/>
      <w:marBottom w:val="0"/>
      <w:divBdr>
        <w:top w:val="none" w:sz="0" w:space="0" w:color="auto"/>
        <w:left w:val="none" w:sz="0" w:space="0" w:color="auto"/>
        <w:bottom w:val="none" w:sz="0" w:space="0" w:color="auto"/>
        <w:right w:val="none" w:sz="0" w:space="0" w:color="auto"/>
      </w:divBdr>
    </w:div>
    <w:div w:id="1395470339">
      <w:bodyDiv w:val="1"/>
      <w:marLeft w:val="0"/>
      <w:marRight w:val="0"/>
      <w:marTop w:val="0"/>
      <w:marBottom w:val="0"/>
      <w:divBdr>
        <w:top w:val="none" w:sz="0" w:space="0" w:color="auto"/>
        <w:left w:val="none" w:sz="0" w:space="0" w:color="auto"/>
        <w:bottom w:val="none" w:sz="0" w:space="0" w:color="auto"/>
        <w:right w:val="none" w:sz="0" w:space="0" w:color="auto"/>
      </w:divBdr>
    </w:div>
    <w:div w:id="1406686147">
      <w:bodyDiv w:val="1"/>
      <w:marLeft w:val="0"/>
      <w:marRight w:val="0"/>
      <w:marTop w:val="0"/>
      <w:marBottom w:val="0"/>
      <w:divBdr>
        <w:top w:val="none" w:sz="0" w:space="0" w:color="auto"/>
        <w:left w:val="none" w:sz="0" w:space="0" w:color="auto"/>
        <w:bottom w:val="none" w:sz="0" w:space="0" w:color="auto"/>
        <w:right w:val="none" w:sz="0" w:space="0" w:color="auto"/>
      </w:divBdr>
      <w:divsChild>
        <w:div w:id="1283195957">
          <w:marLeft w:val="0"/>
          <w:marRight w:val="0"/>
          <w:marTop w:val="0"/>
          <w:marBottom w:val="0"/>
          <w:divBdr>
            <w:top w:val="none" w:sz="0" w:space="0" w:color="auto"/>
            <w:left w:val="none" w:sz="0" w:space="0" w:color="auto"/>
            <w:bottom w:val="none" w:sz="0" w:space="0" w:color="auto"/>
            <w:right w:val="none" w:sz="0" w:space="0" w:color="auto"/>
          </w:divBdr>
          <w:divsChild>
            <w:div w:id="1433818090">
              <w:marLeft w:val="0"/>
              <w:marRight w:val="0"/>
              <w:marTop w:val="0"/>
              <w:marBottom w:val="0"/>
              <w:divBdr>
                <w:top w:val="none" w:sz="0" w:space="0" w:color="auto"/>
                <w:left w:val="none" w:sz="0" w:space="0" w:color="auto"/>
                <w:bottom w:val="none" w:sz="0" w:space="0" w:color="auto"/>
                <w:right w:val="none" w:sz="0" w:space="0" w:color="auto"/>
              </w:divBdr>
              <w:divsChild>
                <w:div w:id="876089060">
                  <w:marLeft w:val="0"/>
                  <w:marRight w:val="0"/>
                  <w:marTop w:val="0"/>
                  <w:marBottom w:val="0"/>
                  <w:divBdr>
                    <w:top w:val="none" w:sz="0" w:space="0" w:color="auto"/>
                    <w:left w:val="none" w:sz="0" w:space="0" w:color="auto"/>
                    <w:bottom w:val="none" w:sz="0" w:space="0" w:color="auto"/>
                    <w:right w:val="none" w:sz="0" w:space="0" w:color="auto"/>
                  </w:divBdr>
                  <w:divsChild>
                    <w:div w:id="11369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8673">
          <w:marLeft w:val="0"/>
          <w:marRight w:val="0"/>
          <w:marTop w:val="0"/>
          <w:marBottom w:val="450"/>
          <w:divBdr>
            <w:top w:val="none" w:sz="0" w:space="0" w:color="auto"/>
            <w:left w:val="none" w:sz="0" w:space="0" w:color="auto"/>
            <w:bottom w:val="none" w:sz="0" w:space="0" w:color="auto"/>
            <w:right w:val="none" w:sz="0" w:space="0" w:color="auto"/>
          </w:divBdr>
          <w:divsChild>
            <w:div w:id="185602864">
              <w:marLeft w:val="0"/>
              <w:marRight w:val="0"/>
              <w:marTop w:val="0"/>
              <w:marBottom w:val="0"/>
              <w:divBdr>
                <w:top w:val="none" w:sz="0" w:space="0" w:color="auto"/>
                <w:left w:val="none" w:sz="0" w:space="0" w:color="auto"/>
                <w:bottom w:val="none" w:sz="0" w:space="0" w:color="auto"/>
                <w:right w:val="none" w:sz="0" w:space="0" w:color="auto"/>
              </w:divBdr>
              <w:divsChild>
                <w:div w:id="1439059296">
                  <w:marLeft w:val="0"/>
                  <w:marRight w:val="0"/>
                  <w:marTop w:val="0"/>
                  <w:marBottom w:val="0"/>
                  <w:divBdr>
                    <w:top w:val="none" w:sz="0" w:space="0" w:color="auto"/>
                    <w:left w:val="none" w:sz="0" w:space="0" w:color="auto"/>
                    <w:bottom w:val="none" w:sz="0" w:space="0" w:color="auto"/>
                    <w:right w:val="none" w:sz="0" w:space="0" w:color="auto"/>
                  </w:divBdr>
                  <w:divsChild>
                    <w:div w:id="772750245">
                      <w:marLeft w:val="0"/>
                      <w:marRight w:val="0"/>
                      <w:marTop w:val="0"/>
                      <w:marBottom w:val="600"/>
                      <w:divBdr>
                        <w:top w:val="none" w:sz="0" w:space="0" w:color="auto"/>
                        <w:left w:val="none" w:sz="0" w:space="0" w:color="auto"/>
                        <w:bottom w:val="none" w:sz="0" w:space="0" w:color="auto"/>
                        <w:right w:val="none" w:sz="0" w:space="0" w:color="auto"/>
                      </w:divBdr>
                      <w:divsChild>
                        <w:div w:id="2113041400">
                          <w:marLeft w:val="0"/>
                          <w:marRight w:val="0"/>
                          <w:marTop w:val="100"/>
                          <w:marBottom w:val="100"/>
                          <w:divBdr>
                            <w:top w:val="none" w:sz="0" w:space="0" w:color="auto"/>
                            <w:left w:val="none" w:sz="0" w:space="0" w:color="auto"/>
                            <w:bottom w:val="none" w:sz="0" w:space="0" w:color="auto"/>
                            <w:right w:val="none" w:sz="0" w:space="0" w:color="auto"/>
                          </w:divBdr>
                        </w:div>
                      </w:divsChild>
                    </w:div>
                    <w:div w:id="770315303">
                      <w:marLeft w:val="0"/>
                      <w:marRight w:val="0"/>
                      <w:marTop w:val="0"/>
                      <w:marBottom w:val="600"/>
                      <w:divBdr>
                        <w:top w:val="none" w:sz="0" w:space="0" w:color="auto"/>
                        <w:left w:val="none" w:sz="0" w:space="0" w:color="auto"/>
                        <w:bottom w:val="none" w:sz="0" w:space="0" w:color="auto"/>
                        <w:right w:val="none" w:sz="0" w:space="0" w:color="auto"/>
                      </w:divBdr>
                      <w:divsChild>
                        <w:div w:id="1192645339">
                          <w:marLeft w:val="0"/>
                          <w:marRight w:val="0"/>
                          <w:marTop w:val="100"/>
                          <w:marBottom w:val="100"/>
                          <w:divBdr>
                            <w:top w:val="none" w:sz="0" w:space="0" w:color="auto"/>
                            <w:left w:val="none" w:sz="0" w:space="0" w:color="auto"/>
                            <w:bottom w:val="none" w:sz="0" w:space="0" w:color="auto"/>
                            <w:right w:val="none" w:sz="0" w:space="0" w:color="auto"/>
                          </w:divBdr>
                        </w:div>
                      </w:divsChild>
                    </w:div>
                    <w:div w:id="1619987743">
                      <w:marLeft w:val="0"/>
                      <w:marRight w:val="0"/>
                      <w:marTop w:val="0"/>
                      <w:marBottom w:val="600"/>
                      <w:divBdr>
                        <w:top w:val="none" w:sz="0" w:space="0" w:color="auto"/>
                        <w:left w:val="none" w:sz="0" w:space="0" w:color="auto"/>
                        <w:bottom w:val="none" w:sz="0" w:space="0" w:color="auto"/>
                        <w:right w:val="none" w:sz="0" w:space="0" w:color="auto"/>
                      </w:divBdr>
                      <w:divsChild>
                        <w:div w:id="523790005">
                          <w:marLeft w:val="0"/>
                          <w:marRight w:val="0"/>
                          <w:marTop w:val="100"/>
                          <w:marBottom w:val="100"/>
                          <w:divBdr>
                            <w:top w:val="none" w:sz="0" w:space="0" w:color="auto"/>
                            <w:left w:val="none" w:sz="0" w:space="0" w:color="auto"/>
                            <w:bottom w:val="none" w:sz="0" w:space="0" w:color="auto"/>
                            <w:right w:val="none" w:sz="0" w:space="0" w:color="auto"/>
                          </w:divBdr>
                        </w:div>
                      </w:divsChild>
                    </w:div>
                    <w:div w:id="32966144">
                      <w:marLeft w:val="0"/>
                      <w:marRight w:val="0"/>
                      <w:marTop w:val="0"/>
                      <w:marBottom w:val="600"/>
                      <w:divBdr>
                        <w:top w:val="none" w:sz="0" w:space="0" w:color="auto"/>
                        <w:left w:val="none" w:sz="0" w:space="0" w:color="auto"/>
                        <w:bottom w:val="none" w:sz="0" w:space="0" w:color="auto"/>
                        <w:right w:val="none" w:sz="0" w:space="0" w:color="auto"/>
                      </w:divBdr>
                      <w:divsChild>
                        <w:div w:id="2090074716">
                          <w:marLeft w:val="0"/>
                          <w:marRight w:val="0"/>
                          <w:marTop w:val="100"/>
                          <w:marBottom w:val="100"/>
                          <w:divBdr>
                            <w:top w:val="none" w:sz="0" w:space="0" w:color="auto"/>
                            <w:left w:val="none" w:sz="0" w:space="0" w:color="auto"/>
                            <w:bottom w:val="none" w:sz="0" w:space="0" w:color="auto"/>
                            <w:right w:val="none" w:sz="0" w:space="0" w:color="auto"/>
                          </w:divBdr>
                        </w:div>
                      </w:divsChild>
                    </w:div>
                    <w:div w:id="553124365">
                      <w:marLeft w:val="0"/>
                      <w:marRight w:val="0"/>
                      <w:marTop w:val="0"/>
                      <w:marBottom w:val="600"/>
                      <w:divBdr>
                        <w:top w:val="none" w:sz="0" w:space="0" w:color="auto"/>
                        <w:left w:val="none" w:sz="0" w:space="0" w:color="auto"/>
                        <w:bottom w:val="none" w:sz="0" w:space="0" w:color="auto"/>
                        <w:right w:val="none" w:sz="0" w:space="0" w:color="auto"/>
                      </w:divBdr>
                      <w:divsChild>
                        <w:div w:id="1043405296">
                          <w:marLeft w:val="0"/>
                          <w:marRight w:val="0"/>
                          <w:marTop w:val="100"/>
                          <w:marBottom w:val="100"/>
                          <w:divBdr>
                            <w:top w:val="none" w:sz="0" w:space="0" w:color="auto"/>
                            <w:left w:val="none" w:sz="0" w:space="0" w:color="auto"/>
                            <w:bottom w:val="none" w:sz="0" w:space="0" w:color="auto"/>
                            <w:right w:val="none" w:sz="0" w:space="0" w:color="auto"/>
                          </w:divBdr>
                        </w:div>
                      </w:divsChild>
                    </w:div>
                    <w:div w:id="846021494">
                      <w:marLeft w:val="0"/>
                      <w:marRight w:val="0"/>
                      <w:marTop w:val="0"/>
                      <w:marBottom w:val="600"/>
                      <w:divBdr>
                        <w:top w:val="none" w:sz="0" w:space="0" w:color="auto"/>
                        <w:left w:val="none" w:sz="0" w:space="0" w:color="auto"/>
                        <w:bottom w:val="none" w:sz="0" w:space="0" w:color="auto"/>
                        <w:right w:val="none" w:sz="0" w:space="0" w:color="auto"/>
                      </w:divBdr>
                      <w:divsChild>
                        <w:div w:id="904798315">
                          <w:marLeft w:val="0"/>
                          <w:marRight w:val="0"/>
                          <w:marTop w:val="100"/>
                          <w:marBottom w:val="100"/>
                          <w:divBdr>
                            <w:top w:val="none" w:sz="0" w:space="0" w:color="auto"/>
                            <w:left w:val="none" w:sz="0" w:space="0" w:color="auto"/>
                            <w:bottom w:val="none" w:sz="0" w:space="0" w:color="auto"/>
                            <w:right w:val="none" w:sz="0" w:space="0" w:color="auto"/>
                          </w:divBdr>
                        </w:div>
                      </w:divsChild>
                    </w:div>
                    <w:div w:id="1900088289">
                      <w:marLeft w:val="0"/>
                      <w:marRight w:val="0"/>
                      <w:marTop w:val="0"/>
                      <w:marBottom w:val="600"/>
                      <w:divBdr>
                        <w:top w:val="none" w:sz="0" w:space="0" w:color="auto"/>
                        <w:left w:val="none" w:sz="0" w:space="0" w:color="auto"/>
                        <w:bottom w:val="none" w:sz="0" w:space="0" w:color="auto"/>
                        <w:right w:val="none" w:sz="0" w:space="0" w:color="auto"/>
                      </w:divBdr>
                      <w:divsChild>
                        <w:div w:id="317224094">
                          <w:marLeft w:val="0"/>
                          <w:marRight w:val="0"/>
                          <w:marTop w:val="100"/>
                          <w:marBottom w:val="100"/>
                          <w:divBdr>
                            <w:top w:val="none" w:sz="0" w:space="0" w:color="auto"/>
                            <w:left w:val="none" w:sz="0" w:space="0" w:color="auto"/>
                            <w:bottom w:val="none" w:sz="0" w:space="0" w:color="auto"/>
                            <w:right w:val="none" w:sz="0" w:space="0" w:color="auto"/>
                          </w:divBdr>
                        </w:div>
                      </w:divsChild>
                    </w:div>
                    <w:div w:id="1627351462">
                      <w:marLeft w:val="0"/>
                      <w:marRight w:val="0"/>
                      <w:marTop w:val="0"/>
                      <w:marBottom w:val="600"/>
                      <w:divBdr>
                        <w:top w:val="none" w:sz="0" w:space="0" w:color="auto"/>
                        <w:left w:val="none" w:sz="0" w:space="0" w:color="auto"/>
                        <w:bottom w:val="none" w:sz="0" w:space="0" w:color="auto"/>
                        <w:right w:val="none" w:sz="0" w:space="0" w:color="auto"/>
                      </w:divBdr>
                      <w:divsChild>
                        <w:div w:id="1079257750">
                          <w:marLeft w:val="0"/>
                          <w:marRight w:val="0"/>
                          <w:marTop w:val="100"/>
                          <w:marBottom w:val="100"/>
                          <w:divBdr>
                            <w:top w:val="none" w:sz="0" w:space="0" w:color="auto"/>
                            <w:left w:val="none" w:sz="0" w:space="0" w:color="auto"/>
                            <w:bottom w:val="none" w:sz="0" w:space="0" w:color="auto"/>
                            <w:right w:val="none" w:sz="0" w:space="0" w:color="auto"/>
                          </w:divBdr>
                        </w:div>
                      </w:divsChild>
                    </w:div>
                    <w:div w:id="1735733629">
                      <w:marLeft w:val="0"/>
                      <w:marRight w:val="0"/>
                      <w:marTop w:val="0"/>
                      <w:marBottom w:val="600"/>
                      <w:divBdr>
                        <w:top w:val="none" w:sz="0" w:space="0" w:color="auto"/>
                        <w:left w:val="none" w:sz="0" w:space="0" w:color="auto"/>
                        <w:bottom w:val="none" w:sz="0" w:space="0" w:color="auto"/>
                        <w:right w:val="none" w:sz="0" w:space="0" w:color="auto"/>
                      </w:divBdr>
                      <w:divsChild>
                        <w:div w:id="501968426">
                          <w:marLeft w:val="0"/>
                          <w:marRight w:val="0"/>
                          <w:marTop w:val="100"/>
                          <w:marBottom w:val="100"/>
                          <w:divBdr>
                            <w:top w:val="none" w:sz="0" w:space="0" w:color="auto"/>
                            <w:left w:val="none" w:sz="0" w:space="0" w:color="auto"/>
                            <w:bottom w:val="none" w:sz="0" w:space="0" w:color="auto"/>
                            <w:right w:val="none" w:sz="0" w:space="0" w:color="auto"/>
                          </w:divBdr>
                        </w:div>
                      </w:divsChild>
                    </w:div>
                    <w:div w:id="788478033">
                      <w:marLeft w:val="0"/>
                      <w:marRight w:val="0"/>
                      <w:marTop w:val="100"/>
                      <w:marBottom w:val="100"/>
                      <w:divBdr>
                        <w:top w:val="none" w:sz="0" w:space="0" w:color="auto"/>
                        <w:left w:val="none" w:sz="0" w:space="0" w:color="auto"/>
                        <w:bottom w:val="none" w:sz="0" w:space="0" w:color="auto"/>
                        <w:right w:val="none" w:sz="0" w:space="0" w:color="auto"/>
                      </w:divBdr>
                    </w:div>
                    <w:div w:id="335807569">
                      <w:marLeft w:val="0"/>
                      <w:marRight w:val="0"/>
                      <w:marTop w:val="100"/>
                      <w:marBottom w:val="100"/>
                      <w:divBdr>
                        <w:top w:val="none" w:sz="0" w:space="0" w:color="auto"/>
                        <w:left w:val="none" w:sz="0" w:space="0" w:color="auto"/>
                        <w:bottom w:val="none" w:sz="0" w:space="0" w:color="auto"/>
                        <w:right w:val="none" w:sz="0" w:space="0" w:color="auto"/>
                      </w:divBdr>
                    </w:div>
                    <w:div w:id="5787592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75162686">
      <w:bodyDiv w:val="1"/>
      <w:marLeft w:val="0"/>
      <w:marRight w:val="0"/>
      <w:marTop w:val="0"/>
      <w:marBottom w:val="0"/>
      <w:divBdr>
        <w:top w:val="none" w:sz="0" w:space="0" w:color="auto"/>
        <w:left w:val="none" w:sz="0" w:space="0" w:color="auto"/>
        <w:bottom w:val="none" w:sz="0" w:space="0" w:color="auto"/>
        <w:right w:val="none" w:sz="0" w:space="0" w:color="auto"/>
      </w:divBdr>
    </w:div>
    <w:div w:id="1611085343">
      <w:bodyDiv w:val="1"/>
      <w:marLeft w:val="0"/>
      <w:marRight w:val="0"/>
      <w:marTop w:val="0"/>
      <w:marBottom w:val="0"/>
      <w:divBdr>
        <w:top w:val="none" w:sz="0" w:space="0" w:color="auto"/>
        <w:left w:val="none" w:sz="0" w:space="0" w:color="auto"/>
        <w:bottom w:val="none" w:sz="0" w:space="0" w:color="auto"/>
        <w:right w:val="none" w:sz="0" w:space="0" w:color="auto"/>
      </w:divBdr>
      <w:divsChild>
        <w:div w:id="782194052">
          <w:marLeft w:val="0"/>
          <w:marRight w:val="0"/>
          <w:marTop w:val="100"/>
          <w:marBottom w:val="100"/>
          <w:divBdr>
            <w:top w:val="none" w:sz="0" w:space="0" w:color="auto"/>
            <w:left w:val="none" w:sz="0" w:space="0" w:color="auto"/>
            <w:bottom w:val="none" w:sz="0" w:space="0" w:color="auto"/>
            <w:right w:val="none" w:sz="0" w:space="0" w:color="auto"/>
          </w:divBdr>
        </w:div>
        <w:div w:id="1904221897">
          <w:marLeft w:val="0"/>
          <w:marRight w:val="0"/>
          <w:marTop w:val="100"/>
          <w:marBottom w:val="100"/>
          <w:divBdr>
            <w:top w:val="none" w:sz="0" w:space="0" w:color="auto"/>
            <w:left w:val="none" w:sz="0" w:space="0" w:color="auto"/>
            <w:bottom w:val="none" w:sz="0" w:space="0" w:color="auto"/>
            <w:right w:val="none" w:sz="0" w:space="0" w:color="auto"/>
          </w:divBdr>
        </w:div>
        <w:div w:id="1881089716">
          <w:marLeft w:val="0"/>
          <w:marRight w:val="0"/>
          <w:marTop w:val="100"/>
          <w:marBottom w:val="100"/>
          <w:divBdr>
            <w:top w:val="none" w:sz="0" w:space="0" w:color="auto"/>
            <w:left w:val="none" w:sz="0" w:space="0" w:color="auto"/>
            <w:bottom w:val="none" w:sz="0" w:space="0" w:color="auto"/>
            <w:right w:val="none" w:sz="0" w:space="0" w:color="auto"/>
          </w:divBdr>
        </w:div>
      </w:divsChild>
    </w:div>
    <w:div w:id="1622224229">
      <w:bodyDiv w:val="1"/>
      <w:marLeft w:val="0"/>
      <w:marRight w:val="0"/>
      <w:marTop w:val="0"/>
      <w:marBottom w:val="0"/>
      <w:divBdr>
        <w:top w:val="none" w:sz="0" w:space="0" w:color="auto"/>
        <w:left w:val="none" w:sz="0" w:space="0" w:color="auto"/>
        <w:bottom w:val="none" w:sz="0" w:space="0" w:color="auto"/>
        <w:right w:val="none" w:sz="0" w:space="0" w:color="auto"/>
      </w:divBdr>
    </w:div>
    <w:div w:id="1626040430">
      <w:bodyDiv w:val="1"/>
      <w:marLeft w:val="0"/>
      <w:marRight w:val="0"/>
      <w:marTop w:val="0"/>
      <w:marBottom w:val="0"/>
      <w:divBdr>
        <w:top w:val="none" w:sz="0" w:space="0" w:color="auto"/>
        <w:left w:val="none" w:sz="0" w:space="0" w:color="auto"/>
        <w:bottom w:val="none" w:sz="0" w:space="0" w:color="auto"/>
        <w:right w:val="none" w:sz="0" w:space="0" w:color="auto"/>
      </w:divBdr>
    </w:div>
    <w:div w:id="1658068968">
      <w:bodyDiv w:val="1"/>
      <w:marLeft w:val="0"/>
      <w:marRight w:val="0"/>
      <w:marTop w:val="0"/>
      <w:marBottom w:val="0"/>
      <w:divBdr>
        <w:top w:val="none" w:sz="0" w:space="0" w:color="auto"/>
        <w:left w:val="none" w:sz="0" w:space="0" w:color="auto"/>
        <w:bottom w:val="none" w:sz="0" w:space="0" w:color="auto"/>
        <w:right w:val="none" w:sz="0" w:space="0" w:color="auto"/>
      </w:divBdr>
    </w:div>
    <w:div w:id="1674869814">
      <w:bodyDiv w:val="1"/>
      <w:marLeft w:val="0"/>
      <w:marRight w:val="0"/>
      <w:marTop w:val="0"/>
      <w:marBottom w:val="0"/>
      <w:divBdr>
        <w:top w:val="none" w:sz="0" w:space="0" w:color="auto"/>
        <w:left w:val="none" w:sz="0" w:space="0" w:color="auto"/>
        <w:bottom w:val="none" w:sz="0" w:space="0" w:color="auto"/>
        <w:right w:val="none" w:sz="0" w:space="0" w:color="auto"/>
      </w:divBdr>
      <w:divsChild>
        <w:div w:id="630330877">
          <w:marLeft w:val="0"/>
          <w:marRight w:val="0"/>
          <w:marTop w:val="0"/>
          <w:marBottom w:val="0"/>
          <w:divBdr>
            <w:top w:val="none" w:sz="0" w:space="0" w:color="auto"/>
            <w:left w:val="none" w:sz="0" w:space="0" w:color="auto"/>
            <w:bottom w:val="none" w:sz="0" w:space="0" w:color="auto"/>
            <w:right w:val="none" w:sz="0" w:space="0" w:color="auto"/>
          </w:divBdr>
          <w:divsChild>
            <w:div w:id="1236823869">
              <w:marLeft w:val="0"/>
              <w:marRight w:val="0"/>
              <w:marTop w:val="0"/>
              <w:marBottom w:val="0"/>
              <w:divBdr>
                <w:top w:val="none" w:sz="0" w:space="0" w:color="auto"/>
                <w:left w:val="none" w:sz="0" w:space="0" w:color="auto"/>
                <w:bottom w:val="none" w:sz="0" w:space="0" w:color="auto"/>
                <w:right w:val="none" w:sz="0" w:space="0" w:color="auto"/>
              </w:divBdr>
              <w:divsChild>
                <w:div w:id="1645964664">
                  <w:marLeft w:val="0"/>
                  <w:marRight w:val="0"/>
                  <w:marTop w:val="0"/>
                  <w:marBottom w:val="0"/>
                  <w:divBdr>
                    <w:top w:val="none" w:sz="0" w:space="0" w:color="auto"/>
                    <w:left w:val="none" w:sz="0" w:space="0" w:color="auto"/>
                    <w:bottom w:val="none" w:sz="0" w:space="0" w:color="auto"/>
                    <w:right w:val="none" w:sz="0" w:space="0" w:color="auto"/>
                  </w:divBdr>
                  <w:divsChild>
                    <w:div w:id="1532451946">
                      <w:marLeft w:val="0"/>
                      <w:marRight w:val="0"/>
                      <w:marTop w:val="0"/>
                      <w:marBottom w:val="0"/>
                      <w:divBdr>
                        <w:top w:val="none" w:sz="0" w:space="0" w:color="auto"/>
                        <w:left w:val="none" w:sz="0" w:space="0" w:color="auto"/>
                        <w:bottom w:val="none" w:sz="0" w:space="0" w:color="auto"/>
                        <w:right w:val="none" w:sz="0" w:space="0" w:color="auto"/>
                      </w:divBdr>
                      <w:divsChild>
                        <w:div w:id="7072229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8029073">
          <w:marLeft w:val="0"/>
          <w:marRight w:val="0"/>
          <w:marTop w:val="0"/>
          <w:marBottom w:val="0"/>
          <w:divBdr>
            <w:top w:val="none" w:sz="0" w:space="0" w:color="auto"/>
            <w:left w:val="none" w:sz="0" w:space="0" w:color="auto"/>
            <w:bottom w:val="none" w:sz="0" w:space="0" w:color="auto"/>
            <w:right w:val="none" w:sz="0" w:space="0" w:color="auto"/>
          </w:divBdr>
          <w:divsChild>
            <w:div w:id="1597858933">
              <w:marLeft w:val="0"/>
              <w:marRight w:val="0"/>
              <w:marTop w:val="0"/>
              <w:marBottom w:val="0"/>
              <w:divBdr>
                <w:top w:val="none" w:sz="0" w:space="0" w:color="auto"/>
                <w:left w:val="none" w:sz="0" w:space="0" w:color="auto"/>
                <w:bottom w:val="none" w:sz="0" w:space="0" w:color="auto"/>
                <w:right w:val="none" w:sz="0" w:space="0" w:color="auto"/>
              </w:divBdr>
              <w:divsChild>
                <w:div w:id="593706411">
                  <w:marLeft w:val="0"/>
                  <w:marRight w:val="0"/>
                  <w:marTop w:val="0"/>
                  <w:marBottom w:val="0"/>
                  <w:divBdr>
                    <w:top w:val="none" w:sz="0" w:space="0" w:color="auto"/>
                    <w:left w:val="none" w:sz="0" w:space="0" w:color="auto"/>
                    <w:bottom w:val="none" w:sz="0" w:space="0" w:color="auto"/>
                    <w:right w:val="none" w:sz="0" w:space="0" w:color="auto"/>
                  </w:divBdr>
                  <w:divsChild>
                    <w:div w:id="1564632572">
                      <w:marLeft w:val="0"/>
                      <w:marRight w:val="0"/>
                      <w:marTop w:val="0"/>
                      <w:marBottom w:val="0"/>
                      <w:divBdr>
                        <w:top w:val="none" w:sz="0" w:space="0" w:color="auto"/>
                        <w:left w:val="none" w:sz="0" w:space="0" w:color="auto"/>
                        <w:bottom w:val="none" w:sz="0" w:space="0" w:color="auto"/>
                        <w:right w:val="none" w:sz="0" w:space="0" w:color="auto"/>
                      </w:divBdr>
                      <w:divsChild>
                        <w:div w:id="5503845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83238843">
          <w:marLeft w:val="0"/>
          <w:marRight w:val="0"/>
          <w:marTop w:val="0"/>
          <w:marBottom w:val="0"/>
          <w:divBdr>
            <w:top w:val="none" w:sz="0" w:space="0" w:color="auto"/>
            <w:left w:val="none" w:sz="0" w:space="0" w:color="auto"/>
            <w:bottom w:val="none" w:sz="0" w:space="0" w:color="auto"/>
            <w:right w:val="none" w:sz="0" w:space="0" w:color="auto"/>
          </w:divBdr>
          <w:divsChild>
            <w:div w:id="209271817">
              <w:marLeft w:val="0"/>
              <w:marRight w:val="0"/>
              <w:marTop w:val="0"/>
              <w:marBottom w:val="0"/>
              <w:divBdr>
                <w:top w:val="none" w:sz="0" w:space="0" w:color="auto"/>
                <w:left w:val="none" w:sz="0" w:space="0" w:color="auto"/>
                <w:bottom w:val="none" w:sz="0" w:space="0" w:color="auto"/>
                <w:right w:val="none" w:sz="0" w:space="0" w:color="auto"/>
              </w:divBdr>
              <w:divsChild>
                <w:div w:id="1453750090">
                  <w:marLeft w:val="0"/>
                  <w:marRight w:val="0"/>
                  <w:marTop w:val="0"/>
                  <w:marBottom w:val="0"/>
                  <w:divBdr>
                    <w:top w:val="none" w:sz="0" w:space="0" w:color="auto"/>
                    <w:left w:val="none" w:sz="0" w:space="0" w:color="auto"/>
                    <w:bottom w:val="none" w:sz="0" w:space="0" w:color="auto"/>
                    <w:right w:val="none" w:sz="0" w:space="0" w:color="auto"/>
                  </w:divBdr>
                  <w:divsChild>
                    <w:div w:id="1760759998">
                      <w:marLeft w:val="0"/>
                      <w:marRight w:val="0"/>
                      <w:marTop w:val="0"/>
                      <w:marBottom w:val="0"/>
                      <w:divBdr>
                        <w:top w:val="none" w:sz="0" w:space="0" w:color="auto"/>
                        <w:left w:val="none" w:sz="0" w:space="0" w:color="auto"/>
                        <w:bottom w:val="none" w:sz="0" w:space="0" w:color="auto"/>
                        <w:right w:val="none" w:sz="0" w:space="0" w:color="auto"/>
                      </w:divBdr>
                      <w:divsChild>
                        <w:div w:id="14372847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2364765">
          <w:marLeft w:val="0"/>
          <w:marRight w:val="0"/>
          <w:marTop w:val="0"/>
          <w:marBottom w:val="0"/>
          <w:divBdr>
            <w:top w:val="none" w:sz="0" w:space="0" w:color="auto"/>
            <w:left w:val="none" w:sz="0" w:space="0" w:color="auto"/>
            <w:bottom w:val="none" w:sz="0" w:space="0" w:color="auto"/>
            <w:right w:val="none" w:sz="0" w:space="0" w:color="auto"/>
          </w:divBdr>
          <w:divsChild>
            <w:div w:id="2042587361">
              <w:marLeft w:val="0"/>
              <w:marRight w:val="0"/>
              <w:marTop w:val="0"/>
              <w:marBottom w:val="0"/>
              <w:divBdr>
                <w:top w:val="none" w:sz="0" w:space="0" w:color="auto"/>
                <w:left w:val="none" w:sz="0" w:space="0" w:color="auto"/>
                <w:bottom w:val="none" w:sz="0" w:space="0" w:color="auto"/>
                <w:right w:val="none" w:sz="0" w:space="0" w:color="auto"/>
              </w:divBdr>
              <w:divsChild>
                <w:div w:id="371924610">
                  <w:marLeft w:val="0"/>
                  <w:marRight w:val="0"/>
                  <w:marTop w:val="0"/>
                  <w:marBottom w:val="0"/>
                  <w:divBdr>
                    <w:top w:val="none" w:sz="0" w:space="0" w:color="auto"/>
                    <w:left w:val="none" w:sz="0" w:space="0" w:color="auto"/>
                    <w:bottom w:val="none" w:sz="0" w:space="0" w:color="auto"/>
                    <w:right w:val="none" w:sz="0" w:space="0" w:color="auto"/>
                  </w:divBdr>
                  <w:divsChild>
                    <w:div w:id="2099012475">
                      <w:marLeft w:val="0"/>
                      <w:marRight w:val="0"/>
                      <w:marTop w:val="0"/>
                      <w:marBottom w:val="0"/>
                      <w:divBdr>
                        <w:top w:val="none" w:sz="0" w:space="0" w:color="auto"/>
                        <w:left w:val="none" w:sz="0" w:space="0" w:color="auto"/>
                        <w:bottom w:val="none" w:sz="0" w:space="0" w:color="auto"/>
                        <w:right w:val="none" w:sz="0" w:space="0" w:color="auto"/>
                      </w:divBdr>
                      <w:divsChild>
                        <w:div w:id="655375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2937822">
          <w:marLeft w:val="0"/>
          <w:marRight w:val="0"/>
          <w:marTop w:val="0"/>
          <w:marBottom w:val="0"/>
          <w:divBdr>
            <w:top w:val="none" w:sz="0" w:space="0" w:color="auto"/>
            <w:left w:val="none" w:sz="0" w:space="0" w:color="auto"/>
            <w:bottom w:val="none" w:sz="0" w:space="0" w:color="auto"/>
            <w:right w:val="none" w:sz="0" w:space="0" w:color="auto"/>
          </w:divBdr>
          <w:divsChild>
            <w:div w:id="2139445041">
              <w:marLeft w:val="0"/>
              <w:marRight w:val="0"/>
              <w:marTop w:val="0"/>
              <w:marBottom w:val="0"/>
              <w:divBdr>
                <w:top w:val="none" w:sz="0" w:space="0" w:color="auto"/>
                <w:left w:val="none" w:sz="0" w:space="0" w:color="auto"/>
                <w:bottom w:val="none" w:sz="0" w:space="0" w:color="auto"/>
                <w:right w:val="none" w:sz="0" w:space="0" w:color="auto"/>
              </w:divBdr>
              <w:divsChild>
                <w:div w:id="647973773">
                  <w:marLeft w:val="0"/>
                  <w:marRight w:val="0"/>
                  <w:marTop w:val="0"/>
                  <w:marBottom w:val="0"/>
                  <w:divBdr>
                    <w:top w:val="none" w:sz="0" w:space="0" w:color="auto"/>
                    <w:left w:val="none" w:sz="0" w:space="0" w:color="auto"/>
                    <w:bottom w:val="none" w:sz="0" w:space="0" w:color="auto"/>
                    <w:right w:val="none" w:sz="0" w:space="0" w:color="auto"/>
                  </w:divBdr>
                  <w:divsChild>
                    <w:div w:id="819157740">
                      <w:marLeft w:val="0"/>
                      <w:marRight w:val="0"/>
                      <w:marTop w:val="0"/>
                      <w:marBottom w:val="0"/>
                      <w:divBdr>
                        <w:top w:val="none" w:sz="0" w:space="0" w:color="auto"/>
                        <w:left w:val="none" w:sz="0" w:space="0" w:color="auto"/>
                        <w:bottom w:val="none" w:sz="0" w:space="0" w:color="auto"/>
                        <w:right w:val="none" w:sz="0" w:space="0" w:color="auto"/>
                      </w:divBdr>
                      <w:divsChild>
                        <w:div w:id="8400015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5033896">
      <w:bodyDiv w:val="1"/>
      <w:marLeft w:val="0"/>
      <w:marRight w:val="0"/>
      <w:marTop w:val="0"/>
      <w:marBottom w:val="0"/>
      <w:divBdr>
        <w:top w:val="none" w:sz="0" w:space="0" w:color="auto"/>
        <w:left w:val="none" w:sz="0" w:space="0" w:color="auto"/>
        <w:bottom w:val="none" w:sz="0" w:space="0" w:color="auto"/>
        <w:right w:val="none" w:sz="0" w:space="0" w:color="auto"/>
      </w:divBdr>
    </w:div>
    <w:div w:id="1815953501">
      <w:bodyDiv w:val="1"/>
      <w:marLeft w:val="0"/>
      <w:marRight w:val="0"/>
      <w:marTop w:val="0"/>
      <w:marBottom w:val="0"/>
      <w:divBdr>
        <w:top w:val="none" w:sz="0" w:space="0" w:color="auto"/>
        <w:left w:val="none" w:sz="0" w:space="0" w:color="auto"/>
        <w:bottom w:val="none" w:sz="0" w:space="0" w:color="auto"/>
        <w:right w:val="none" w:sz="0" w:space="0" w:color="auto"/>
      </w:divBdr>
    </w:div>
    <w:div w:id="1900507916">
      <w:bodyDiv w:val="1"/>
      <w:marLeft w:val="0"/>
      <w:marRight w:val="0"/>
      <w:marTop w:val="0"/>
      <w:marBottom w:val="0"/>
      <w:divBdr>
        <w:top w:val="none" w:sz="0" w:space="0" w:color="auto"/>
        <w:left w:val="none" w:sz="0" w:space="0" w:color="auto"/>
        <w:bottom w:val="none" w:sz="0" w:space="0" w:color="auto"/>
        <w:right w:val="none" w:sz="0" w:space="0" w:color="auto"/>
      </w:divBdr>
      <w:divsChild>
        <w:div w:id="662196261">
          <w:marLeft w:val="0"/>
          <w:marRight w:val="0"/>
          <w:marTop w:val="0"/>
          <w:marBottom w:val="240"/>
          <w:divBdr>
            <w:top w:val="none" w:sz="0" w:space="0" w:color="auto"/>
            <w:left w:val="none" w:sz="0" w:space="0" w:color="auto"/>
            <w:bottom w:val="none" w:sz="0" w:space="0" w:color="auto"/>
            <w:right w:val="none" w:sz="0" w:space="0" w:color="auto"/>
          </w:divBdr>
        </w:div>
        <w:div w:id="811142229">
          <w:marLeft w:val="0"/>
          <w:marRight w:val="0"/>
          <w:marTop w:val="0"/>
          <w:marBottom w:val="240"/>
          <w:divBdr>
            <w:top w:val="none" w:sz="0" w:space="0" w:color="auto"/>
            <w:left w:val="none" w:sz="0" w:space="0" w:color="auto"/>
            <w:bottom w:val="none" w:sz="0" w:space="0" w:color="auto"/>
            <w:right w:val="none" w:sz="0" w:space="0" w:color="auto"/>
          </w:divBdr>
        </w:div>
        <w:div w:id="820468492">
          <w:marLeft w:val="0"/>
          <w:marRight w:val="0"/>
          <w:marTop w:val="0"/>
          <w:marBottom w:val="240"/>
          <w:divBdr>
            <w:top w:val="none" w:sz="0" w:space="0" w:color="auto"/>
            <w:left w:val="none" w:sz="0" w:space="0" w:color="auto"/>
            <w:bottom w:val="none" w:sz="0" w:space="0" w:color="auto"/>
            <w:right w:val="none" w:sz="0" w:space="0" w:color="auto"/>
          </w:divBdr>
        </w:div>
        <w:div w:id="1990547481">
          <w:marLeft w:val="0"/>
          <w:marRight w:val="0"/>
          <w:marTop w:val="0"/>
          <w:marBottom w:val="240"/>
          <w:divBdr>
            <w:top w:val="none" w:sz="0" w:space="0" w:color="auto"/>
            <w:left w:val="none" w:sz="0" w:space="0" w:color="auto"/>
            <w:bottom w:val="none" w:sz="0" w:space="0" w:color="auto"/>
            <w:right w:val="none" w:sz="0" w:space="0" w:color="auto"/>
          </w:divBdr>
        </w:div>
        <w:div w:id="960955953">
          <w:marLeft w:val="0"/>
          <w:marRight w:val="0"/>
          <w:marTop w:val="0"/>
          <w:marBottom w:val="240"/>
          <w:divBdr>
            <w:top w:val="none" w:sz="0" w:space="0" w:color="auto"/>
            <w:left w:val="none" w:sz="0" w:space="0" w:color="auto"/>
            <w:bottom w:val="none" w:sz="0" w:space="0" w:color="auto"/>
            <w:right w:val="none" w:sz="0" w:space="0" w:color="auto"/>
          </w:divBdr>
        </w:div>
        <w:div w:id="265121042">
          <w:marLeft w:val="0"/>
          <w:marRight w:val="0"/>
          <w:marTop w:val="0"/>
          <w:marBottom w:val="240"/>
          <w:divBdr>
            <w:top w:val="none" w:sz="0" w:space="0" w:color="auto"/>
            <w:left w:val="none" w:sz="0" w:space="0" w:color="auto"/>
            <w:bottom w:val="none" w:sz="0" w:space="0" w:color="auto"/>
            <w:right w:val="none" w:sz="0" w:space="0" w:color="auto"/>
          </w:divBdr>
        </w:div>
        <w:div w:id="2106000754">
          <w:marLeft w:val="0"/>
          <w:marRight w:val="0"/>
          <w:marTop w:val="0"/>
          <w:marBottom w:val="240"/>
          <w:divBdr>
            <w:top w:val="none" w:sz="0" w:space="0" w:color="auto"/>
            <w:left w:val="none" w:sz="0" w:space="0" w:color="auto"/>
            <w:bottom w:val="none" w:sz="0" w:space="0" w:color="auto"/>
            <w:right w:val="none" w:sz="0" w:space="0" w:color="auto"/>
          </w:divBdr>
        </w:div>
        <w:div w:id="2109887504">
          <w:marLeft w:val="0"/>
          <w:marRight w:val="0"/>
          <w:marTop w:val="0"/>
          <w:marBottom w:val="240"/>
          <w:divBdr>
            <w:top w:val="none" w:sz="0" w:space="0" w:color="auto"/>
            <w:left w:val="none" w:sz="0" w:space="0" w:color="auto"/>
            <w:bottom w:val="none" w:sz="0" w:space="0" w:color="auto"/>
            <w:right w:val="none" w:sz="0" w:space="0" w:color="auto"/>
          </w:divBdr>
        </w:div>
        <w:div w:id="283582387">
          <w:marLeft w:val="0"/>
          <w:marRight w:val="0"/>
          <w:marTop w:val="0"/>
          <w:marBottom w:val="240"/>
          <w:divBdr>
            <w:top w:val="none" w:sz="0" w:space="0" w:color="auto"/>
            <w:left w:val="none" w:sz="0" w:space="0" w:color="auto"/>
            <w:bottom w:val="none" w:sz="0" w:space="0" w:color="auto"/>
            <w:right w:val="none" w:sz="0" w:space="0" w:color="auto"/>
          </w:divBdr>
        </w:div>
        <w:div w:id="870143302">
          <w:marLeft w:val="0"/>
          <w:marRight w:val="0"/>
          <w:marTop w:val="0"/>
          <w:marBottom w:val="0"/>
          <w:divBdr>
            <w:top w:val="none" w:sz="0" w:space="0" w:color="auto"/>
            <w:left w:val="none" w:sz="0" w:space="0" w:color="auto"/>
            <w:bottom w:val="none" w:sz="0" w:space="0" w:color="auto"/>
            <w:right w:val="none" w:sz="0" w:space="0" w:color="auto"/>
          </w:divBdr>
        </w:div>
      </w:divsChild>
    </w:div>
    <w:div w:id="1902790577">
      <w:bodyDiv w:val="1"/>
      <w:marLeft w:val="0"/>
      <w:marRight w:val="0"/>
      <w:marTop w:val="0"/>
      <w:marBottom w:val="0"/>
      <w:divBdr>
        <w:top w:val="none" w:sz="0" w:space="0" w:color="auto"/>
        <w:left w:val="none" w:sz="0" w:space="0" w:color="auto"/>
        <w:bottom w:val="none" w:sz="0" w:space="0" w:color="auto"/>
        <w:right w:val="none" w:sz="0" w:space="0" w:color="auto"/>
      </w:divBdr>
      <w:divsChild>
        <w:div w:id="2088988934">
          <w:marLeft w:val="0"/>
          <w:marRight w:val="0"/>
          <w:marTop w:val="0"/>
          <w:marBottom w:val="0"/>
          <w:divBdr>
            <w:top w:val="none" w:sz="0" w:space="0" w:color="auto"/>
            <w:left w:val="none" w:sz="0" w:space="0" w:color="auto"/>
            <w:bottom w:val="none" w:sz="0" w:space="0" w:color="auto"/>
            <w:right w:val="none" w:sz="0" w:space="0" w:color="auto"/>
          </w:divBdr>
          <w:divsChild>
            <w:div w:id="1531449749">
              <w:marLeft w:val="0"/>
              <w:marRight w:val="0"/>
              <w:marTop w:val="0"/>
              <w:marBottom w:val="0"/>
              <w:divBdr>
                <w:top w:val="none" w:sz="0" w:space="0" w:color="auto"/>
                <w:left w:val="none" w:sz="0" w:space="0" w:color="auto"/>
                <w:bottom w:val="none" w:sz="0" w:space="0" w:color="auto"/>
                <w:right w:val="none" w:sz="0" w:space="0" w:color="auto"/>
              </w:divBdr>
              <w:divsChild>
                <w:div w:id="880630753">
                  <w:marLeft w:val="0"/>
                  <w:marRight w:val="0"/>
                  <w:marTop w:val="0"/>
                  <w:marBottom w:val="0"/>
                  <w:divBdr>
                    <w:top w:val="none" w:sz="0" w:space="0" w:color="auto"/>
                    <w:left w:val="none" w:sz="0" w:space="0" w:color="auto"/>
                    <w:bottom w:val="none" w:sz="0" w:space="0" w:color="auto"/>
                    <w:right w:val="none" w:sz="0" w:space="0" w:color="auto"/>
                  </w:divBdr>
                  <w:divsChild>
                    <w:div w:id="10418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1886">
          <w:marLeft w:val="0"/>
          <w:marRight w:val="0"/>
          <w:marTop w:val="0"/>
          <w:marBottom w:val="450"/>
          <w:divBdr>
            <w:top w:val="none" w:sz="0" w:space="0" w:color="auto"/>
            <w:left w:val="none" w:sz="0" w:space="0" w:color="auto"/>
            <w:bottom w:val="none" w:sz="0" w:space="0" w:color="auto"/>
            <w:right w:val="none" w:sz="0" w:space="0" w:color="auto"/>
          </w:divBdr>
          <w:divsChild>
            <w:div w:id="1737052786">
              <w:marLeft w:val="0"/>
              <w:marRight w:val="0"/>
              <w:marTop w:val="0"/>
              <w:marBottom w:val="0"/>
              <w:divBdr>
                <w:top w:val="none" w:sz="0" w:space="0" w:color="auto"/>
                <w:left w:val="none" w:sz="0" w:space="0" w:color="auto"/>
                <w:bottom w:val="none" w:sz="0" w:space="0" w:color="auto"/>
                <w:right w:val="none" w:sz="0" w:space="0" w:color="auto"/>
              </w:divBdr>
              <w:divsChild>
                <w:div w:id="2102681839">
                  <w:marLeft w:val="0"/>
                  <w:marRight w:val="0"/>
                  <w:marTop w:val="0"/>
                  <w:marBottom w:val="0"/>
                  <w:divBdr>
                    <w:top w:val="none" w:sz="0" w:space="0" w:color="auto"/>
                    <w:left w:val="none" w:sz="0" w:space="0" w:color="auto"/>
                    <w:bottom w:val="none" w:sz="0" w:space="0" w:color="auto"/>
                    <w:right w:val="none" w:sz="0" w:space="0" w:color="auto"/>
                  </w:divBdr>
                  <w:divsChild>
                    <w:div w:id="602342659">
                      <w:marLeft w:val="0"/>
                      <w:marRight w:val="0"/>
                      <w:marTop w:val="100"/>
                      <w:marBottom w:val="100"/>
                      <w:divBdr>
                        <w:top w:val="none" w:sz="0" w:space="0" w:color="auto"/>
                        <w:left w:val="none" w:sz="0" w:space="0" w:color="auto"/>
                        <w:bottom w:val="none" w:sz="0" w:space="0" w:color="auto"/>
                        <w:right w:val="none" w:sz="0" w:space="0" w:color="auto"/>
                      </w:divBdr>
                    </w:div>
                    <w:div w:id="1335179826">
                      <w:marLeft w:val="0"/>
                      <w:marRight w:val="0"/>
                      <w:marTop w:val="100"/>
                      <w:marBottom w:val="100"/>
                      <w:divBdr>
                        <w:top w:val="none" w:sz="0" w:space="0" w:color="auto"/>
                        <w:left w:val="none" w:sz="0" w:space="0" w:color="auto"/>
                        <w:bottom w:val="none" w:sz="0" w:space="0" w:color="auto"/>
                        <w:right w:val="none" w:sz="0" w:space="0" w:color="auto"/>
                      </w:divBdr>
                    </w:div>
                    <w:div w:id="7550579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13461292">
      <w:bodyDiv w:val="1"/>
      <w:marLeft w:val="0"/>
      <w:marRight w:val="0"/>
      <w:marTop w:val="0"/>
      <w:marBottom w:val="0"/>
      <w:divBdr>
        <w:top w:val="none" w:sz="0" w:space="0" w:color="auto"/>
        <w:left w:val="none" w:sz="0" w:space="0" w:color="auto"/>
        <w:bottom w:val="none" w:sz="0" w:space="0" w:color="auto"/>
        <w:right w:val="none" w:sz="0" w:space="0" w:color="auto"/>
      </w:divBdr>
    </w:div>
    <w:div w:id="2000184122">
      <w:bodyDiv w:val="1"/>
      <w:marLeft w:val="0"/>
      <w:marRight w:val="0"/>
      <w:marTop w:val="0"/>
      <w:marBottom w:val="0"/>
      <w:divBdr>
        <w:top w:val="none" w:sz="0" w:space="0" w:color="auto"/>
        <w:left w:val="none" w:sz="0" w:space="0" w:color="auto"/>
        <w:bottom w:val="none" w:sz="0" w:space="0" w:color="auto"/>
        <w:right w:val="none" w:sz="0" w:space="0" w:color="auto"/>
      </w:divBdr>
    </w:div>
    <w:div w:id="2010712132">
      <w:bodyDiv w:val="1"/>
      <w:marLeft w:val="0"/>
      <w:marRight w:val="0"/>
      <w:marTop w:val="0"/>
      <w:marBottom w:val="0"/>
      <w:divBdr>
        <w:top w:val="none" w:sz="0" w:space="0" w:color="auto"/>
        <w:left w:val="none" w:sz="0" w:space="0" w:color="auto"/>
        <w:bottom w:val="none" w:sz="0" w:space="0" w:color="auto"/>
        <w:right w:val="none" w:sz="0" w:space="0" w:color="auto"/>
      </w:divBdr>
    </w:div>
    <w:div w:id="2022125817">
      <w:bodyDiv w:val="1"/>
      <w:marLeft w:val="0"/>
      <w:marRight w:val="0"/>
      <w:marTop w:val="0"/>
      <w:marBottom w:val="0"/>
      <w:divBdr>
        <w:top w:val="none" w:sz="0" w:space="0" w:color="auto"/>
        <w:left w:val="none" w:sz="0" w:space="0" w:color="auto"/>
        <w:bottom w:val="none" w:sz="0" w:space="0" w:color="auto"/>
        <w:right w:val="none" w:sz="0" w:space="0" w:color="auto"/>
      </w:divBdr>
    </w:div>
    <w:div w:id="2083528845">
      <w:bodyDiv w:val="1"/>
      <w:marLeft w:val="0"/>
      <w:marRight w:val="0"/>
      <w:marTop w:val="0"/>
      <w:marBottom w:val="0"/>
      <w:divBdr>
        <w:top w:val="none" w:sz="0" w:space="0" w:color="auto"/>
        <w:left w:val="none" w:sz="0" w:space="0" w:color="auto"/>
        <w:bottom w:val="none" w:sz="0" w:space="0" w:color="auto"/>
        <w:right w:val="none" w:sz="0" w:space="0" w:color="auto"/>
      </w:divBdr>
    </w:div>
    <w:div w:id="2130470829">
      <w:bodyDiv w:val="1"/>
      <w:marLeft w:val="0"/>
      <w:marRight w:val="0"/>
      <w:marTop w:val="0"/>
      <w:marBottom w:val="0"/>
      <w:divBdr>
        <w:top w:val="none" w:sz="0" w:space="0" w:color="auto"/>
        <w:left w:val="none" w:sz="0" w:space="0" w:color="auto"/>
        <w:bottom w:val="none" w:sz="0" w:space="0" w:color="auto"/>
        <w:right w:val="none" w:sz="0" w:space="0" w:color="auto"/>
      </w:divBdr>
    </w:div>
    <w:div w:id="2139104517">
      <w:bodyDiv w:val="1"/>
      <w:marLeft w:val="0"/>
      <w:marRight w:val="0"/>
      <w:marTop w:val="0"/>
      <w:marBottom w:val="0"/>
      <w:divBdr>
        <w:top w:val="none" w:sz="0" w:space="0" w:color="auto"/>
        <w:left w:val="none" w:sz="0" w:space="0" w:color="auto"/>
        <w:bottom w:val="none" w:sz="0" w:space="0" w:color="auto"/>
        <w:right w:val="none" w:sz="0" w:space="0" w:color="auto"/>
      </w:divBdr>
      <w:divsChild>
        <w:div w:id="132448349">
          <w:marLeft w:val="0"/>
          <w:marRight w:val="0"/>
          <w:marTop w:val="0"/>
          <w:marBottom w:val="600"/>
          <w:divBdr>
            <w:top w:val="none" w:sz="0" w:space="0" w:color="auto"/>
            <w:left w:val="none" w:sz="0" w:space="0" w:color="auto"/>
            <w:bottom w:val="none" w:sz="0" w:space="0" w:color="auto"/>
            <w:right w:val="none" w:sz="0" w:space="0" w:color="auto"/>
          </w:divBdr>
          <w:divsChild>
            <w:div w:id="1191725054">
              <w:marLeft w:val="0"/>
              <w:marRight w:val="0"/>
              <w:marTop w:val="100"/>
              <w:marBottom w:val="100"/>
              <w:divBdr>
                <w:top w:val="none" w:sz="0" w:space="0" w:color="auto"/>
                <w:left w:val="none" w:sz="0" w:space="0" w:color="auto"/>
                <w:bottom w:val="none" w:sz="0" w:space="0" w:color="auto"/>
                <w:right w:val="none" w:sz="0" w:space="0" w:color="auto"/>
              </w:divBdr>
            </w:div>
          </w:divsChild>
        </w:div>
        <w:div w:id="1904871871">
          <w:marLeft w:val="0"/>
          <w:marRight w:val="0"/>
          <w:marTop w:val="0"/>
          <w:marBottom w:val="600"/>
          <w:divBdr>
            <w:top w:val="none" w:sz="0" w:space="0" w:color="auto"/>
            <w:left w:val="none" w:sz="0" w:space="0" w:color="auto"/>
            <w:bottom w:val="none" w:sz="0" w:space="0" w:color="auto"/>
            <w:right w:val="none" w:sz="0" w:space="0" w:color="auto"/>
          </w:divBdr>
          <w:divsChild>
            <w:div w:id="13964731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tudio39.com.br/google-adwords/" TargetMode="External"/><Relationship Id="rId18" Type="http://schemas.openxmlformats.org/officeDocument/2006/relationships/hyperlink" Target="https://estudio39.com.br/gerenciamento-de-redes-sociais" TargetMode="External"/><Relationship Id="rId26"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theme" Target="theme/theme1.xml"/><Relationship Id="rId7" Type="http://schemas.openxmlformats.org/officeDocument/2006/relationships/hyperlink" Target="https://www.estudio39.com.br/3d" TargetMode="External"/><Relationship Id="rId12" Type="http://schemas.openxmlformats.org/officeDocument/2006/relationships/hyperlink" Target="https://estudio39.com.br/gerenciamento-de-redes-sociais" TargetMode="External"/><Relationship Id="rId17" Type="http://schemas.openxmlformats.org/officeDocument/2006/relationships/hyperlink" Target="https://estudio39.com.br/estudio-39/design-de-criacao/" TargetMode="External"/><Relationship Id="rId25" Type="http://schemas.openxmlformats.org/officeDocument/2006/relationships/control" Target="activeX/activeX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tudio39.com.br/criacao-de-sites/" TargetMode="External"/><Relationship Id="rId20" Type="http://schemas.openxmlformats.org/officeDocument/2006/relationships/image" Target="media/image2.wmf"/><Relationship Id="rId29"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www.estudio39.com.br/projetosbim" TargetMode="External"/><Relationship Id="rId11" Type="http://schemas.openxmlformats.org/officeDocument/2006/relationships/hyperlink" Target="https://estudio39.com.br/producao-audiovisual/" TargetMode="External"/><Relationship Id="rId24" Type="http://schemas.openxmlformats.org/officeDocument/2006/relationships/image" Target="media/image3.wmf"/><Relationship Id="rId32" Type="http://schemas.openxmlformats.org/officeDocument/2006/relationships/control" Target="activeX/activeX9.xml"/><Relationship Id="rId5" Type="http://schemas.openxmlformats.org/officeDocument/2006/relationships/hyperlink" Target="https://estudio39.com.br/design-branding/" TargetMode="External"/><Relationship Id="rId15" Type="http://schemas.openxmlformats.org/officeDocument/2006/relationships/hyperlink" Target="https://estudio39.com.br/producao-audiovisual/" TargetMode="External"/><Relationship Id="rId23" Type="http://schemas.openxmlformats.org/officeDocument/2006/relationships/control" Target="activeX/activeX3.xml"/><Relationship Id="rId28" Type="http://schemas.openxmlformats.org/officeDocument/2006/relationships/control" Target="activeX/activeX6.xml"/><Relationship Id="rId10" Type="http://schemas.openxmlformats.org/officeDocument/2006/relationships/hyperlink" Target="https://estudio39.com.br/criacao-de-sites/" TargetMode="External"/><Relationship Id="rId19" Type="http://schemas.openxmlformats.org/officeDocument/2006/relationships/hyperlink" Target="https://estudio39.com.br/otimizacao-de-seo/" TargetMode="External"/><Relationship Id="rId31"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estudio39.com.br/estudio-39/design-de-criacao/" TargetMode="External"/><Relationship Id="rId14" Type="http://schemas.openxmlformats.org/officeDocument/2006/relationships/hyperlink" Target="https://estudio39.com.br/otimizacao-de-seo/" TargetMode="External"/><Relationship Id="rId22" Type="http://schemas.openxmlformats.org/officeDocument/2006/relationships/control" Target="activeX/activeX2.xml"/><Relationship Id="rId27" Type="http://schemas.openxmlformats.org/officeDocument/2006/relationships/control" Target="activeX/activeX5.xml"/><Relationship Id="rId30" Type="http://schemas.openxmlformats.org/officeDocument/2006/relationships/image" Target="media/image5.wmf"/><Relationship Id="rId8"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13</Pages>
  <Words>2095</Words>
  <Characters>11313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Marinho</dc:creator>
  <cp:keywords/>
  <dc:description/>
  <cp:lastModifiedBy>Ricardo Marinho</cp:lastModifiedBy>
  <cp:revision>2</cp:revision>
  <dcterms:created xsi:type="dcterms:W3CDTF">2022-12-14T14:38:00Z</dcterms:created>
  <dcterms:modified xsi:type="dcterms:W3CDTF">2022-12-14T14:38:00Z</dcterms:modified>
</cp:coreProperties>
</file>